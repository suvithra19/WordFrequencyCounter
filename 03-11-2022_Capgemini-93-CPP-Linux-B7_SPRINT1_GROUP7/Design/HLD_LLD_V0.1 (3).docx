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8F006" w14:textId="36B06E2B" w:rsidR="009F0B60" w:rsidRDefault="009F0B60" w:rsidP="3BA54472">
      <w:pPr>
        <w:tabs>
          <w:tab w:val="left" w:pos="2268"/>
        </w:tabs>
        <w:jc w:val="both"/>
        <w:rPr>
          <w:rFonts w:ascii="Arial" w:hAnsi="Arial" w:cs="Arial"/>
          <w:b/>
          <w:bCs/>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1A46DE4F" w:rsidR="009F0B60" w:rsidRDefault="00566298" w:rsidP="3BA54472">
      <w:pPr>
        <w:pStyle w:val="Title"/>
        <w:jc w:val="right"/>
        <w:rPr>
          <w:noProof/>
          <w:sz w:val="32"/>
          <w:szCs w:val="32"/>
          <w:lang w:val="fr-FR"/>
        </w:rPr>
      </w:pPr>
      <w:r w:rsidRPr="3BA54472">
        <w:rPr>
          <w:rFonts w:cs="Arial"/>
        </w:rPr>
        <w:t xml:space="preserve">        </w:t>
      </w:r>
      <w:r w:rsidR="005D684C" w:rsidRPr="3BA54472">
        <w:rPr>
          <w:noProof/>
          <w:sz w:val="32"/>
          <w:szCs w:val="32"/>
          <w:lang w:val="fr-FR"/>
        </w:rPr>
        <w:t>High Level Design</w:t>
      </w:r>
      <w:r w:rsidR="00032C69" w:rsidRPr="3BA54472">
        <w:rPr>
          <w:noProof/>
          <w:sz w:val="32"/>
          <w:szCs w:val="32"/>
          <w:lang w:val="fr-FR"/>
        </w:rPr>
        <w:t xml:space="preserve"> &amp; Low Level Design</w:t>
      </w:r>
      <w:r w:rsidR="009F0B60" w:rsidRPr="3BA54472">
        <w:rPr>
          <w:noProof/>
          <w:sz w:val="32"/>
          <w:szCs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2"/>
          <w:headerReference w:type="default" r:id="rId13"/>
          <w:footerReference w:type="even" r:id="rId14"/>
          <w:footerReference w:type="default" r:id="rId15"/>
          <w:headerReference w:type="first" r:id="rId16"/>
          <w:footerReference w:type="first" r:id="rId17"/>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173E9" w14:paraId="2AC941BC" w14:textId="77777777" w:rsidTr="7FEC474C">
        <w:trPr>
          <w:trHeight w:val="420"/>
        </w:trPr>
        <w:tc>
          <w:tcPr>
            <w:tcW w:w="9860" w:type="dxa"/>
            <w:gridSpan w:val="9"/>
            <w:tcBorders>
              <w:top w:val="single" w:sz="8" w:space="0" w:color="auto"/>
              <w:left w:val="single" w:sz="8" w:space="0" w:color="auto"/>
              <w:bottom w:val="single" w:sz="8" w:space="0" w:color="auto"/>
              <w:right w:val="single" w:sz="8" w:space="0" w:color="000000" w:themeColor="text1"/>
            </w:tcBorders>
            <w:shd w:val="clear" w:color="auto" w:fill="E5DFEC" w:themeFill="accent4" w:themeFillTint="33"/>
            <w:hideMark/>
          </w:tcPr>
          <w:p w14:paraId="1B8079B1" w14:textId="77777777" w:rsidR="00566298" w:rsidRPr="00E173E9" w:rsidRDefault="00566298" w:rsidP="00580887">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rsidTr="7FEC474C">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rsidP="00580887">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rsidP="00580887">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rsidP="00580887">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rsidP="00580887">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rsidP="00580887">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rsidP="0058088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rsidP="00580887">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rsidP="00580887">
            <w:pPr>
              <w:rPr>
                <w:rFonts w:ascii="Calibri" w:hAnsi="Calibri"/>
                <w:color w:val="000000"/>
                <w:sz w:val="22"/>
                <w:szCs w:val="22"/>
                <w:lang w:val="en-IN" w:eastAsia="en-IN"/>
              </w:rPr>
            </w:pPr>
          </w:p>
        </w:tc>
      </w:tr>
      <w:tr w:rsidR="00566298" w:rsidRPr="00E173E9" w14:paraId="042BAEF0" w14:textId="77777777" w:rsidTr="7FEC474C">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themeFill="accent4" w:themeFillTint="33"/>
            <w:vAlign w:val="center"/>
            <w:hideMark/>
          </w:tcPr>
          <w:p w14:paraId="2C162D62" w14:textId="77777777" w:rsidR="00566298" w:rsidRPr="00E173E9" w:rsidRDefault="00566298" w:rsidP="00580887">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69D7CB49" w14:textId="77777777" w:rsidR="00566298" w:rsidRPr="00E173E9" w:rsidRDefault="00566298" w:rsidP="00580887">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169EA2B0" w14:textId="77777777" w:rsidR="00566298" w:rsidRPr="00E173E9" w:rsidRDefault="00566298" w:rsidP="00580887">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5ED3F461" w14:textId="77777777" w:rsidR="00566298" w:rsidRPr="00E173E9" w:rsidRDefault="00566298" w:rsidP="00580887">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themeFill="accent4" w:themeFillTint="33"/>
            <w:vAlign w:val="center"/>
            <w:hideMark/>
          </w:tcPr>
          <w:p w14:paraId="04532128" w14:textId="77777777" w:rsidR="00566298" w:rsidRPr="00E173E9" w:rsidRDefault="00566298" w:rsidP="00580887">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rsidTr="7FEC474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78128571" w:rsidR="00566298" w:rsidRPr="00E173E9" w:rsidRDefault="00566298" w:rsidP="00580887">
            <w:pPr>
              <w:rPr>
                <w:rFonts w:cs="Arial"/>
                <w:lang w:val="en-IN" w:eastAsia="en-IN"/>
              </w:rPr>
            </w:pPr>
            <w:r w:rsidRPr="3A69EE11">
              <w:rPr>
                <w:rFonts w:cs="Arial"/>
                <w:lang w:val="en-IN" w:eastAsia="en-IN"/>
              </w:rPr>
              <w:t> </w:t>
            </w:r>
            <w:r w:rsidR="64940D76" w:rsidRPr="3A69EE11">
              <w:rPr>
                <w:rFonts w:cs="Arial"/>
                <w:lang w:val="en-IN" w:eastAsia="en-IN"/>
              </w:rPr>
              <w:t>03/11/2022</w:t>
            </w:r>
          </w:p>
        </w:tc>
        <w:tc>
          <w:tcPr>
            <w:tcW w:w="1701" w:type="dxa"/>
            <w:tcBorders>
              <w:top w:val="nil"/>
              <w:left w:val="nil"/>
              <w:bottom w:val="single" w:sz="8" w:space="0" w:color="auto"/>
              <w:right w:val="single" w:sz="8" w:space="0" w:color="auto"/>
            </w:tcBorders>
            <w:shd w:val="clear" w:color="auto" w:fill="auto"/>
            <w:hideMark/>
          </w:tcPr>
          <w:p w14:paraId="0A8D058F" w14:textId="2B1C0CC6" w:rsidR="00566298" w:rsidRPr="00E173E9" w:rsidRDefault="7D5BFAFF" w:rsidP="00580887">
            <w:pPr>
              <w:rPr>
                <w:rFonts w:cs="Arial"/>
                <w:lang w:val="en-IN" w:eastAsia="en-IN"/>
              </w:rPr>
            </w:pPr>
            <w:r w:rsidRPr="3A69EE11">
              <w:rPr>
                <w:rFonts w:cs="Arial"/>
                <w:lang w:val="en-IN" w:eastAsia="en-IN"/>
              </w:rPr>
              <w:t>2.</w:t>
            </w:r>
            <w:r w:rsidR="1E098867" w:rsidRPr="3A69EE11">
              <w:rPr>
                <w:rFonts w:cs="Arial"/>
                <w:lang w:val="en-IN" w:eastAsia="en-IN"/>
              </w:rPr>
              <w:t>3</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5B205BC4" w:rsidR="00566298" w:rsidRPr="00E173E9" w:rsidRDefault="00566298" w:rsidP="00580887">
            <w:pPr>
              <w:rPr>
                <w:rFonts w:cs="Arial"/>
                <w:lang w:val="en-IN" w:eastAsia="en-IN"/>
              </w:rPr>
            </w:pPr>
            <w:r w:rsidRPr="7FEC474C">
              <w:rPr>
                <w:rFonts w:cs="Arial"/>
                <w:lang w:val="en-IN" w:eastAsia="en-IN"/>
              </w:rPr>
              <w:t> </w:t>
            </w:r>
            <w:r w:rsidR="3D38568A" w:rsidRPr="7FEC474C">
              <w:rPr>
                <w:rFonts w:cs="Arial"/>
                <w:lang w:val="en-IN" w:eastAsia="en-IN"/>
              </w:rPr>
              <w:t>whole team</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2A72B3C4" w:rsidR="00566298" w:rsidRPr="00E173E9" w:rsidRDefault="00566298" w:rsidP="00580887">
            <w:pPr>
              <w:rPr>
                <w:rFonts w:cs="Arial"/>
                <w:lang w:val="en-IN" w:eastAsia="en-IN"/>
              </w:rPr>
            </w:pPr>
            <w:r w:rsidRPr="7FEC474C">
              <w:rPr>
                <w:rFonts w:cs="Arial"/>
                <w:lang w:val="en-IN" w:eastAsia="en-IN"/>
              </w:rPr>
              <w:t> </w:t>
            </w:r>
            <w:r w:rsidR="2C6B9FA1" w:rsidRPr="7FEC474C">
              <w:rPr>
                <w:rFonts w:cs="Arial"/>
                <w:lang w:val="en-IN" w:eastAsia="en-IN"/>
              </w:rPr>
              <w:t>SRS Briefing</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77777777" w:rsidR="00566298" w:rsidRPr="00E173E9" w:rsidRDefault="00566298" w:rsidP="00580887">
            <w:pPr>
              <w:rPr>
                <w:rFonts w:cs="Arial"/>
                <w:lang w:val="en-IN" w:eastAsia="en-IN"/>
              </w:rPr>
            </w:pPr>
            <w:r w:rsidRPr="00E173E9">
              <w:rPr>
                <w:rFonts w:cs="Arial"/>
                <w:lang w:val="en-IN" w:eastAsia="en-IN"/>
              </w:rPr>
              <w:t> </w:t>
            </w:r>
          </w:p>
        </w:tc>
      </w:tr>
      <w:tr w:rsidR="00566298" w:rsidRPr="00E173E9" w14:paraId="36469FD5" w14:textId="77777777" w:rsidTr="7FEC474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7777777" w:rsidR="00566298" w:rsidRPr="00E173E9" w:rsidRDefault="00566298" w:rsidP="00580887">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66829EE2" w14:textId="77777777" w:rsidR="00566298" w:rsidRPr="00E173E9" w:rsidRDefault="00566298" w:rsidP="00580887">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hemeColor="text1"/>
            </w:tcBorders>
            <w:shd w:val="clear" w:color="auto" w:fill="auto"/>
            <w:hideMark/>
          </w:tcPr>
          <w:p w14:paraId="3C162C2D" w14:textId="77777777" w:rsidR="00566298" w:rsidRPr="00E173E9" w:rsidRDefault="00566298" w:rsidP="00580887">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77777777" w:rsidR="00566298" w:rsidRPr="00E173E9" w:rsidRDefault="00566298" w:rsidP="00580887">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777777" w:rsidR="00566298" w:rsidRPr="00E173E9" w:rsidRDefault="00566298" w:rsidP="00580887">
            <w:pPr>
              <w:rPr>
                <w:rFonts w:cs="Arial"/>
                <w:lang w:val="en-IN" w:eastAsia="en-IN"/>
              </w:rPr>
            </w:pPr>
            <w:r w:rsidRPr="00E173E9">
              <w:rPr>
                <w:rFonts w:cs="Arial"/>
                <w:lang w:val="en-IN" w:eastAsia="en-IN"/>
              </w:rPr>
              <w:t> </w:t>
            </w:r>
          </w:p>
        </w:tc>
      </w:tr>
      <w:tr w:rsidR="00566298" w:rsidRPr="00E173E9" w14:paraId="2E6425D9" w14:textId="77777777" w:rsidTr="7FEC474C">
        <w:trPr>
          <w:trHeight w:val="420"/>
        </w:trPr>
        <w:tc>
          <w:tcPr>
            <w:tcW w:w="2278" w:type="dxa"/>
            <w:tcBorders>
              <w:top w:val="nil"/>
              <w:left w:val="single" w:sz="8" w:space="0" w:color="auto"/>
              <w:bottom w:val="single" w:sz="8" w:space="0" w:color="auto"/>
              <w:right w:val="single" w:sz="8" w:space="0" w:color="auto"/>
            </w:tcBorders>
            <w:shd w:val="clear" w:color="auto" w:fill="auto"/>
            <w:hideMark/>
          </w:tcPr>
          <w:p w14:paraId="4E6E8F8F" w14:textId="77777777" w:rsidR="00566298" w:rsidRPr="00E173E9" w:rsidRDefault="00566298" w:rsidP="00580887">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14:paraId="02865159" w14:textId="77777777" w:rsidR="00566298" w:rsidRPr="00E173E9" w:rsidRDefault="00566298" w:rsidP="00580887">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77777777" w:rsidR="00566298" w:rsidRPr="00E173E9" w:rsidRDefault="00566298" w:rsidP="00580887">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77777777" w:rsidR="00566298" w:rsidRPr="00E173E9" w:rsidRDefault="00566298" w:rsidP="00580887">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77777777" w:rsidR="00566298" w:rsidRPr="00E173E9" w:rsidRDefault="00566298" w:rsidP="00580887">
            <w:pPr>
              <w:rPr>
                <w:rFonts w:cs="Arial"/>
                <w:lang w:val="en-IN" w:eastAsia="en-IN"/>
              </w:rPr>
            </w:pPr>
            <w:r w:rsidRPr="00E173E9">
              <w:rPr>
                <w:rFonts w:cs="Arial"/>
                <w:lang w:val="en-IN" w:eastAsia="en-IN"/>
              </w:rPr>
              <w:t> </w:t>
            </w:r>
          </w:p>
        </w:tc>
      </w:tr>
    </w:tbl>
    <w:p w14:paraId="7508C57A" w14:textId="6DC2D05F" w:rsidR="00873023" w:rsidRPr="00566298" w:rsidRDefault="00566298" w:rsidP="4BCF7AB9">
      <w:pPr>
        <w:rPr>
          <w:b/>
          <w:bCs/>
          <w:sz w:val="28"/>
          <w:szCs w:val="28"/>
        </w:rPr>
      </w:pPr>
      <w:bookmarkStart w:id="4" w:name="_Toc526592181"/>
      <w:bookmarkEnd w:id="0"/>
      <w:bookmarkEnd w:id="1"/>
      <w:bookmarkEnd w:id="2"/>
      <w:bookmarkEnd w:id="3"/>
      <w:r w:rsidRPr="4BCF7AB9">
        <w:rPr>
          <w:b/>
          <w:bCs/>
          <w:sz w:val="28"/>
          <w:szCs w:val="28"/>
        </w:rPr>
        <w:br w:type="page"/>
      </w:r>
      <w:bookmarkEnd w:id="4"/>
      <w:r w:rsidR="005D2662">
        <w:fldChar w:fldCharType="begin"/>
      </w:r>
      <w:r>
        <w:instrText xml:space="preserve"> TOC \o "1-5" \h \z \u </w:instrText>
      </w:r>
      <w:r w:rsidR="005D2662">
        <w:fldChar w:fldCharType="separate"/>
      </w:r>
    </w:p>
    <w:p w14:paraId="6C8CDDCB" w14:textId="77777777" w:rsidR="00873023" w:rsidRDefault="00665817">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665817">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665817">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665817">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665817">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665817">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665817">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665817">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665817">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665817">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665817">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665817">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665817">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665817">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665817">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665817">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665817">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665817">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665817">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665817">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665817">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665817">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665817">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665817">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665817">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665817">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665817">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665817">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665817">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665817">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665817">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665817">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665817">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665817">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665817">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665817">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665817">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665817">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665817">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665817">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665817">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665817">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665817">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665817">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665817">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665817">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665817">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665817">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665817">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665817">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665817">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665817">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665817">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665817">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665817">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665817">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665817">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665817">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665817">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665817">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665817">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665817">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665817">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665817">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665817">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665817">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665817">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665817">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665817">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665817">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665817">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53A0C">
      <w:pPr>
        <w:pStyle w:val="Heading1"/>
        <w:numPr>
          <w:ilvl w:val="0"/>
          <w:numId w:val="0"/>
        </w:numPr>
        <w:ind w:left="403"/>
      </w:pPr>
      <w:r>
        <w:fldChar w:fldCharType="end"/>
      </w:r>
      <w:bookmarkStart w:id="5" w:name="_Toc207768238"/>
    </w:p>
    <w:p w14:paraId="67C7AE1D" w14:textId="77777777" w:rsidR="009B0A63" w:rsidRDefault="00653A0C" w:rsidP="00653A0C">
      <w:pPr>
        <w:pStyle w:val="Heading1"/>
      </w:pPr>
      <w:r>
        <w:br w:type="page"/>
      </w:r>
      <w:bookmarkStart w:id="6" w:name="_Toc368912248"/>
      <w:r w:rsidR="009B0A63">
        <w:t>Introduction</w:t>
      </w:r>
      <w:bookmarkEnd w:id="5"/>
      <w:bookmarkEnd w:id="6"/>
    </w:p>
    <w:p w14:paraId="4DF9CED2" w14:textId="389904FC" w:rsidR="00E424DA" w:rsidRPr="00E424DA" w:rsidRDefault="00E424DA" w:rsidP="00E424DA">
      <w:pPr>
        <w:rPr>
          <w:sz w:val="22"/>
          <w:szCs w:val="22"/>
        </w:rPr>
      </w:pPr>
      <w:r w:rsidRPr="00E424DA">
        <w:rPr>
          <w:sz w:val="22"/>
          <w:szCs w:val="22"/>
        </w:rPr>
        <w:t>Word frequency counter is an application which counts number of times a word appears in multiple files.</w:t>
      </w:r>
      <w:r w:rsidRPr="00E424DA">
        <w:rPr>
          <w:sz w:val="22"/>
          <w:szCs w:val="22"/>
        </w:rPr>
        <w:cr/>
      </w:r>
      <w:proofErr w:type="gramStart"/>
      <w:r w:rsidRPr="00E424DA">
        <w:rPr>
          <w:sz w:val="22"/>
          <w:szCs w:val="22"/>
        </w:rPr>
        <w:t>Frequency of words are</w:t>
      </w:r>
      <w:proofErr w:type="gramEnd"/>
      <w:r w:rsidRPr="00E424DA">
        <w:rPr>
          <w:sz w:val="22"/>
          <w:szCs w:val="22"/>
        </w:rPr>
        <w:t xml:space="preserve"> stored in Map.</w:t>
      </w:r>
      <w:r w:rsidRPr="00E424DA">
        <w:rPr>
          <w:sz w:val="22"/>
          <w:szCs w:val="22"/>
        </w:rPr>
        <w:cr/>
        <w:t>Common words and invalid words are excluded from the frequency.</w:t>
      </w:r>
      <w:r w:rsidRPr="00E424DA">
        <w:rPr>
          <w:sz w:val="22"/>
          <w:szCs w:val="22"/>
        </w:rPr>
        <w:cr/>
        <w:t>If user doesn't give any input file error will be displayed.</w:t>
      </w:r>
      <w:r w:rsidRPr="00E424DA">
        <w:rPr>
          <w:sz w:val="22"/>
          <w:szCs w:val="22"/>
        </w:rPr>
        <w:cr/>
        <w:t>Common words are stored in commonwords.txt</w:t>
      </w:r>
      <w:r w:rsidRPr="00E424DA">
        <w:rPr>
          <w:sz w:val="22"/>
          <w:szCs w:val="22"/>
        </w:rPr>
        <w:cr/>
        <w:t>Invalid words are stored in hash table.</w:t>
      </w:r>
    </w:p>
    <w:p w14:paraId="3CCC59F2" w14:textId="77777777" w:rsidR="009B0A63" w:rsidRDefault="009B0A63" w:rsidP="009B0A63">
      <w:pPr>
        <w:pStyle w:val="Heading2"/>
      </w:pPr>
      <w:bookmarkStart w:id="7" w:name="_Toc207768239"/>
      <w:bookmarkStart w:id="8" w:name="_Toc368912249"/>
      <w:r>
        <w:t>Intended Audience</w:t>
      </w:r>
      <w:bookmarkStart w:id="9" w:name="_GoBack"/>
      <w:bookmarkEnd w:id="7"/>
      <w:bookmarkEnd w:id="8"/>
      <w:bookmarkEnd w:id="9"/>
    </w:p>
    <w:p w14:paraId="06A36605" w14:textId="77777777"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7FEC474C">
        <w:tc>
          <w:tcPr>
            <w:tcW w:w="3960" w:type="dxa"/>
            <w:tcBorders>
              <w:top w:val="single" w:sz="4" w:space="0" w:color="000000" w:themeColor="text1"/>
              <w:left w:val="single" w:sz="4" w:space="0" w:color="000000" w:themeColor="text1"/>
              <w:bottom w:val="single" w:sz="4" w:space="0" w:color="000000" w:themeColor="text1"/>
            </w:tcBorders>
          </w:tcPr>
          <w:p w14:paraId="601ED1FF" w14:textId="2A2D0D24" w:rsidR="009B0A63" w:rsidRPr="003602B9" w:rsidRDefault="1ABD080B" w:rsidP="00140A70">
            <w:pPr>
              <w:snapToGrid w:val="0"/>
              <w:rPr>
                <w:rFonts w:ascii="Arial" w:hAnsi="Arial" w:cs="Arial"/>
              </w:rPr>
            </w:pPr>
            <w:r w:rsidRPr="7FEC474C">
              <w:rPr>
                <w:rFonts w:ascii="Arial" w:hAnsi="Arial" w:cs="Arial"/>
              </w:rPr>
              <w:t>CPP</w:t>
            </w:r>
          </w:p>
        </w:tc>
        <w:tc>
          <w:tcPr>
            <w:tcW w:w="4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AFEE7" w14:textId="77777777" w:rsidR="009B0A63" w:rsidRPr="003602B9" w:rsidRDefault="009B0A63" w:rsidP="00140A70">
            <w:pPr>
              <w:snapToGrid w:val="0"/>
              <w:rPr>
                <w:rFonts w:ascii="Arial" w:hAnsi="Arial" w:cs="Arial"/>
              </w:rPr>
            </w:pPr>
          </w:p>
        </w:tc>
      </w:tr>
      <w:tr w:rsidR="009B0A63" w:rsidRPr="003602B9" w14:paraId="46D95163" w14:textId="77777777" w:rsidTr="7FEC474C">
        <w:tc>
          <w:tcPr>
            <w:tcW w:w="3960" w:type="dxa"/>
            <w:tcBorders>
              <w:left w:val="single" w:sz="4" w:space="0" w:color="000000" w:themeColor="text1"/>
              <w:bottom w:val="single" w:sz="4" w:space="0" w:color="000000" w:themeColor="text1"/>
            </w:tcBorders>
          </w:tcPr>
          <w:p w14:paraId="77387F95" w14:textId="67997168" w:rsidR="009B0A63" w:rsidRPr="003602B9" w:rsidRDefault="1ABD080B" w:rsidP="00140A70">
            <w:pPr>
              <w:snapToGrid w:val="0"/>
              <w:rPr>
                <w:rFonts w:ascii="Arial" w:hAnsi="Arial" w:cs="Arial"/>
              </w:rPr>
            </w:pPr>
            <w:proofErr w:type="spellStart"/>
            <w:r w:rsidRPr="7FEC474C">
              <w:rPr>
                <w:rFonts w:ascii="Arial" w:hAnsi="Arial" w:cs="Arial"/>
              </w:rPr>
              <w:t>Valgrind</w:t>
            </w:r>
            <w:proofErr w:type="spellEnd"/>
          </w:p>
        </w:tc>
        <w:tc>
          <w:tcPr>
            <w:tcW w:w="4730" w:type="dxa"/>
            <w:tcBorders>
              <w:left w:val="single" w:sz="4" w:space="0" w:color="000000" w:themeColor="text1"/>
              <w:bottom w:val="single" w:sz="4" w:space="0" w:color="000000" w:themeColor="text1"/>
              <w:right w:val="single" w:sz="4" w:space="0" w:color="000000" w:themeColor="text1"/>
            </w:tcBorders>
          </w:tcPr>
          <w:p w14:paraId="4D8372D6" w14:textId="77777777" w:rsidR="009B0A63" w:rsidRPr="003602B9" w:rsidRDefault="009B0A63" w:rsidP="00140A70">
            <w:pPr>
              <w:snapToGrid w:val="0"/>
              <w:rPr>
                <w:rFonts w:ascii="Arial" w:hAnsi="Arial" w:cs="Arial"/>
              </w:rPr>
            </w:pPr>
          </w:p>
        </w:tc>
      </w:tr>
    </w:tbl>
    <w:p w14:paraId="1A140E0C" w14:textId="77777777" w:rsidR="009B0A63" w:rsidRPr="003602B9" w:rsidRDefault="009B0A63" w:rsidP="009B0A63">
      <w:pPr>
        <w:ind w:left="576"/>
        <w:jc w:val="both"/>
        <w:rPr>
          <w:rFonts w:ascii="Arial" w:hAnsi="Arial" w:cs="Arial"/>
        </w:rPr>
      </w:pPr>
    </w:p>
    <w:p w14:paraId="0E6B95FD" w14:textId="77777777" w:rsidR="009B0A63" w:rsidRDefault="009B0A63" w:rsidP="009B0A63">
      <w:pPr>
        <w:pStyle w:val="Heading2"/>
      </w:pPr>
      <w:bookmarkStart w:id="10" w:name="_Toc207768240"/>
      <w:bookmarkStart w:id="11" w:name="_Toc368912250"/>
      <w:r>
        <w:t>Acronyms/Abbreviations</w:t>
      </w:r>
      <w:bookmarkEnd w:id="10"/>
      <w:bookmarkEnd w:id="11"/>
    </w:p>
    <w:p w14:paraId="5065C428" w14:textId="77777777"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14:paraId="6B2303AD" w14:textId="77777777" w:rsidR="009B0A63" w:rsidRPr="003602B9" w:rsidRDefault="009B0A63" w:rsidP="009B0A63">
      <w:pPr>
        <w:rPr>
          <w:rFonts w:ascii="Arial" w:hAnsi="Arial" w:cs="Arial"/>
        </w:rPr>
      </w:pPr>
    </w:p>
    <w:tbl>
      <w:tblPr>
        <w:tblW w:w="0" w:type="auto"/>
        <w:tblInd w:w="643" w:type="dxa"/>
        <w:tblLayout w:type="fixed"/>
        <w:tblLook w:val="0000" w:firstRow="0" w:lastRow="0" w:firstColumn="0" w:lastColumn="0" w:noHBand="0" w:noVBand="0"/>
      </w:tblPr>
      <w:tblGrid>
        <w:gridCol w:w="1620"/>
        <w:gridCol w:w="7030"/>
      </w:tblGrid>
      <w:tr w:rsidR="009B0A63" w:rsidRPr="003602B9" w14:paraId="774519AC" w14:textId="77777777" w:rsidTr="7FEC474C">
        <w:tc>
          <w:tcPr>
            <w:tcW w:w="1620" w:type="dxa"/>
            <w:tcBorders>
              <w:top w:val="single" w:sz="4" w:space="0" w:color="000000" w:themeColor="text1"/>
              <w:left w:val="single" w:sz="4" w:space="0" w:color="000000" w:themeColor="text1"/>
              <w:bottom w:val="single" w:sz="4" w:space="0" w:color="000000" w:themeColor="text1"/>
            </w:tcBorders>
          </w:tcPr>
          <w:p w14:paraId="3950F930" w14:textId="39174623" w:rsidR="009B0A63" w:rsidRPr="003602B9" w:rsidRDefault="3B35ED9B" w:rsidP="7FEC474C">
            <w:pPr>
              <w:spacing w:line="240" w:lineRule="exact"/>
              <w:ind w:right="-21"/>
            </w:pPr>
            <w:r w:rsidRPr="7FEC474C">
              <w:rPr>
                <w:rFonts w:ascii="Arial" w:hAnsi="Arial" w:cs="Arial"/>
              </w:rPr>
              <w:t>UT</w:t>
            </w:r>
          </w:p>
        </w:tc>
        <w:tc>
          <w:tcPr>
            <w:tcW w:w="7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013BA033" w:rsidR="009B0A63" w:rsidRPr="003602B9" w:rsidRDefault="3B35ED9B" w:rsidP="00140A70">
            <w:pPr>
              <w:snapToGrid w:val="0"/>
              <w:spacing w:line="240" w:lineRule="exact"/>
              <w:ind w:right="691"/>
              <w:rPr>
                <w:rFonts w:ascii="Arial" w:hAnsi="Arial" w:cs="Arial"/>
              </w:rPr>
            </w:pPr>
            <w:r w:rsidRPr="7FEC474C">
              <w:rPr>
                <w:rFonts w:ascii="Arial" w:hAnsi="Arial" w:cs="Arial"/>
              </w:rPr>
              <w:t>Unit Test</w:t>
            </w:r>
          </w:p>
        </w:tc>
      </w:tr>
      <w:tr w:rsidR="009B0A63" w:rsidRPr="003602B9" w14:paraId="6211BDFE" w14:textId="77777777" w:rsidTr="7FEC474C">
        <w:tc>
          <w:tcPr>
            <w:tcW w:w="1620" w:type="dxa"/>
            <w:tcBorders>
              <w:left w:val="single" w:sz="4" w:space="0" w:color="000000" w:themeColor="text1"/>
              <w:bottom w:val="single" w:sz="4" w:space="0" w:color="000000" w:themeColor="text1"/>
            </w:tcBorders>
          </w:tcPr>
          <w:p w14:paraId="30F6DE63" w14:textId="21AA8F54" w:rsidR="009B0A63" w:rsidRPr="003602B9" w:rsidRDefault="3B35ED9B" w:rsidP="00140A70">
            <w:pPr>
              <w:snapToGrid w:val="0"/>
              <w:spacing w:line="240" w:lineRule="exact"/>
              <w:ind w:right="-21"/>
              <w:rPr>
                <w:rFonts w:ascii="Arial" w:hAnsi="Arial" w:cs="Arial"/>
              </w:rPr>
            </w:pPr>
            <w:r w:rsidRPr="7FEC474C">
              <w:rPr>
                <w:rFonts w:ascii="Arial" w:hAnsi="Arial" w:cs="Arial"/>
              </w:rPr>
              <w:t>IT</w:t>
            </w:r>
          </w:p>
        </w:tc>
        <w:tc>
          <w:tcPr>
            <w:tcW w:w="7030" w:type="dxa"/>
            <w:tcBorders>
              <w:left w:val="single" w:sz="4" w:space="0" w:color="000000" w:themeColor="text1"/>
              <w:bottom w:val="single" w:sz="4" w:space="0" w:color="000000" w:themeColor="text1"/>
              <w:right w:val="single" w:sz="4" w:space="0" w:color="000000" w:themeColor="text1"/>
            </w:tcBorders>
          </w:tcPr>
          <w:p w14:paraId="09BE3C08" w14:textId="6A1500C9" w:rsidR="009B0A63" w:rsidRPr="003602B9" w:rsidRDefault="3B35ED9B" w:rsidP="00140A70">
            <w:pPr>
              <w:snapToGrid w:val="0"/>
              <w:spacing w:line="240" w:lineRule="exact"/>
              <w:ind w:right="691"/>
              <w:rPr>
                <w:rFonts w:ascii="Arial" w:hAnsi="Arial" w:cs="Arial"/>
              </w:rPr>
            </w:pPr>
            <w:r w:rsidRPr="7FEC474C">
              <w:rPr>
                <w:rFonts w:ascii="Arial" w:hAnsi="Arial" w:cs="Arial"/>
              </w:rPr>
              <w:t>Integrated Test</w:t>
            </w:r>
          </w:p>
        </w:tc>
      </w:tr>
      <w:tr w:rsidR="009B0A63" w:rsidRPr="003602B9" w14:paraId="31DCD6F2" w14:textId="77777777" w:rsidTr="7FEC474C">
        <w:tc>
          <w:tcPr>
            <w:tcW w:w="1620" w:type="dxa"/>
            <w:tcBorders>
              <w:left w:val="single" w:sz="4" w:space="0" w:color="000000" w:themeColor="text1"/>
              <w:bottom w:val="single" w:sz="4" w:space="0" w:color="000000" w:themeColor="text1"/>
            </w:tcBorders>
          </w:tcPr>
          <w:p w14:paraId="5DB2B73A"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2C2C12E0" w14:textId="77777777" w:rsidR="009B0A63" w:rsidRPr="003602B9" w:rsidRDefault="009B0A63" w:rsidP="00140A70">
            <w:pPr>
              <w:snapToGrid w:val="0"/>
              <w:spacing w:line="240" w:lineRule="exact"/>
              <w:ind w:right="691"/>
              <w:rPr>
                <w:rFonts w:ascii="Arial" w:hAnsi="Arial" w:cs="Arial"/>
              </w:rPr>
            </w:pPr>
          </w:p>
        </w:tc>
      </w:tr>
      <w:tr w:rsidR="009B0A63" w:rsidRPr="003602B9" w14:paraId="6AF76BC2" w14:textId="77777777" w:rsidTr="7FEC474C">
        <w:tc>
          <w:tcPr>
            <w:tcW w:w="1620" w:type="dxa"/>
            <w:tcBorders>
              <w:left w:val="single" w:sz="4" w:space="0" w:color="000000" w:themeColor="text1"/>
              <w:bottom w:val="single" w:sz="4" w:space="0" w:color="000000" w:themeColor="text1"/>
            </w:tcBorders>
          </w:tcPr>
          <w:p w14:paraId="002EC4E7" w14:textId="77777777"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themeColor="text1"/>
              <w:bottom w:val="single" w:sz="4" w:space="0" w:color="000000" w:themeColor="text1"/>
              <w:right w:val="single" w:sz="4" w:space="0" w:color="000000" w:themeColor="text1"/>
            </w:tcBorders>
          </w:tcPr>
          <w:p w14:paraId="1D44943B" w14:textId="77777777" w:rsidR="009B0A63" w:rsidRPr="003602B9" w:rsidRDefault="009B0A63" w:rsidP="00140A70">
            <w:pPr>
              <w:snapToGrid w:val="0"/>
              <w:spacing w:line="240" w:lineRule="exact"/>
              <w:ind w:right="691"/>
              <w:rPr>
                <w:rFonts w:ascii="Arial" w:hAnsi="Arial" w:cs="Arial"/>
              </w:rPr>
            </w:pP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2" w:name="_Toc207768241"/>
      <w:bookmarkStart w:id="13" w:name="_Toc368912251"/>
      <w:r>
        <w:t>Project Purpose</w:t>
      </w:r>
      <w:bookmarkEnd w:id="12"/>
      <w:bookmarkEnd w:id="13"/>
    </w:p>
    <w:p w14:paraId="4349B718" w14:textId="77777777" w:rsidR="002E66F4" w:rsidRPr="002E66F4" w:rsidRDefault="002E66F4" w:rsidP="00C26C21">
      <w:pPr>
        <w:pStyle w:val="InfoBlue"/>
        <w:jc w:val="both"/>
      </w:pPr>
      <w:r w:rsidRPr="7FEC474C">
        <w:rPr>
          <w:rFonts w:ascii="Arial" w:hAnsi="Arial" w:cs="Arial"/>
        </w:rPr>
        <w:t xml:space="preserve">[This section </w:t>
      </w:r>
      <w:r w:rsidR="00FE3ABB" w:rsidRPr="7FEC474C">
        <w:rPr>
          <w:rFonts w:ascii="Arial" w:hAnsi="Arial" w:cs="Arial"/>
        </w:rPr>
        <w:t xml:space="preserve">of the </w:t>
      </w:r>
      <w:r w:rsidR="00FE3ABB" w:rsidRPr="7FEC474C">
        <w:rPr>
          <w:rFonts w:ascii="Arial" w:hAnsi="Arial" w:cs="Arial"/>
          <w:b/>
          <w:bCs/>
        </w:rPr>
        <w:t>HLD LLD Document</w:t>
      </w:r>
      <w:r w:rsidR="00FE3ABB" w:rsidRPr="7FEC474C">
        <w:rPr>
          <w:rFonts w:ascii="Arial" w:hAnsi="Arial" w:cs="Arial"/>
        </w:rPr>
        <w:t xml:space="preserve"> </w:t>
      </w:r>
      <w:r w:rsidRPr="7FEC474C">
        <w:rPr>
          <w:rFonts w:ascii="Arial" w:hAnsi="Arial" w:cs="Arial"/>
        </w:rPr>
        <w:t>defines the purpose of the Project.]</w:t>
      </w:r>
    </w:p>
    <w:p w14:paraId="3DAFE8E3" w14:textId="2927A005" w:rsidR="2A38AF31" w:rsidRDefault="2A38AF31" w:rsidP="7FEC474C">
      <w:pPr>
        <w:pStyle w:val="BodyText"/>
      </w:pPr>
      <w:r w:rsidRPr="7FEC474C">
        <w:rPr>
          <w:rFonts w:ascii="Arial" w:hAnsi="Arial" w:cs="Arial"/>
        </w:rPr>
        <w:t>The purpose of this Project is t</w:t>
      </w:r>
      <w:r w:rsidR="6CB0250F" w:rsidRPr="7FEC474C">
        <w:rPr>
          <w:rFonts w:ascii="Arial" w:hAnsi="Arial" w:cs="Arial"/>
        </w:rPr>
        <w:t>o</w:t>
      </w:r>
      <w:r w:rsidRPr="7FEC474C">
        <w:rPr>
          <w:rFonts w:ascii="Arial" w:hAnsi="Arial" w:cs="Arial"/>
        </w:rPr>
        <w:t xml:space="preserve"> illustrate the counting of specific words in the collection of text files</w:t>
      </w:r>
      <w:r w:rsidR="572F373E" w:rsidRPr="7FEC474C">
        <w:rPr>
          <w:rFonts w:ascii="Arial" w:hAnsi="Arial" w:cs="Arial"/>
        </w:rPr>
        <w:t>.</w:t>
      </w:r>
      <w:r w:rsidR="00F3322C">
        <w:rPr>
          <w:rFonts w:ascii="Arial" w:hAnsi="Arial" w:cs="Arial"/>
        </w:rPr>
        <w:t xml:space="preserve"> </w:t>
      </w:r>
      <w:r w:rsidR="1F60EEFD" w:rsidRPr="7FEC474C">
        <w:rPr>
          <w:rFonts w:ascii="Arial" w:hAnsi="Arial" w:cs="Arial"/>
        </w:rPr>
        <w:t>Word frequency is also of importance for memory performance. First study a list of</w:t>
      </w:r>
      <w:r w:rsidR="400E7C64" w:rsidRPr="7FEC474C">
        <w:rPr>
          <w:rFonts w:ascii="Arial" w:hAnsi="Arial" w:cs="Arial"/>
        </w:rPr>
        <w:t xml:space="preserve"> words and are later required to recall the stimuli or to discriminate them from lures.</w:t>
      </w:r>
    </w:p>
    <w:p w14:paraId="7E01EFCD" w14:textId="77777777" w:rsidR="009B0A63" w:rsidRDefault="009B0A63" w:rsidP="009B0A63">
      <w:pPr>
        <w:pStyle w:val="Heading2"/>
      </w:pPr>
      <w:bookmarkStart w:id="14" w:name="_Toc207768242"/>
      <w:bookmarkStart w:id="15" w:name="_Toc368912252"/>
      <w:r>
        <w:t>Key Project Objectives</w:t>
      </w:r>
      <w:bookmarkEnd w:id="14"/>
      <w:bookmarkEnd w:id="15"/>
    </w:p>
    <w:p w14:paraId="2B5994BE" w14:textId="77777777" w:rsidR="002E66F4" w:rsidRPr="002E66F4" w:rsidRDefault="00FE3ABB" w:rsidP="00C26C21">
      <w:pPr>
        <w:pStyle w:val="InfoBlue"/>
        <w:jc w:val="both"/>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defines the Key Project Objectives.]</w:t>
      </w:r>
    </w:p>
    <w:p w14:paraId="1AE950C1" w14:textId="4D897058" w:rsidR="216698B7" w:rsidRDefault="216698B7" w:rsidP="7FEC474C">
      <w:pPr>
        <w:pStyle w:val="BodyText"/>
      </w:pPr>
      <w:proofErr w:type="gramStart"/>
      <w:r w:rsidRPr="7FEC474C">
        <w:rPr>
          <w:rFonts w:ascii="Arial" w:hAnsi="Arial" w:cs="Arial"/>
        </w:rPr>
        <w:t>To count the frequency of words in the given list.</w:t>
      </w:r>
      <w:proofErr w:type="gramEnd"/>
    </w:p>
    <w:p w14:paraId="26AC0DDF" w14:textId="77777777" w:rsidR="009B0A63" w:rsidRDefault="009B0A63" w:rsidP="009B0A63">
      <w:pPr>
        <w:pStyle w:val="Heading2"/>
      </w:pPr>
      <w:bookmarkStart w:id="16" w:name="_toc389"/>
      <w:bookmarkStart w:id="17" w:name="_Toc207768243"/>
      <w:bookmarkStart w:id="18" w:name="_Toc368912253"/>
      <w:bookmarkEnd w:id="16"/>
      <w:r>
        <w:t>Project Scope and Limitation</w:t>
      </w:r>
      <w:bookmarkEnd w:id="17"/>
      <w:bookmarkEnd w:id="18"/>
    </w:p>
    <w:p w14:paraId="319CFD7A" w14:textId="77777777" w:rsidR="00632C3B" w:rsidRPr="00632C3B" w:rsidRDefault="00632C3B" w:rsidP="00C26C21">
      <w:pPr>
        <w:pStyle w:val="InfoBlue"/>
        <w:jc w:val="both"/>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defines the scope of the project and the Limitations in executing the project.]</w:t>
      </w:r>
    </w:p>
    <w:p w14:paraId="554A7FC5" w14:textId="7D23F8FF" w:rsidR="2EBB48C8" w:rsidRDefault="2EBB48C8" w:rsidP="7FEC474C">
      <w:pPr>
        <w:rPr>
          <w:rFonts w:ascii="Arial" w:hAnsi="Arial" w:cs="Arial"/>
        </w:rPr>
      </w:pPr>
      <w:r w:rsidRPr="7FEC474C">
        <w:rPr>
          <w:rFonts w:ascii="Arial" w:hAnsi="Arial" w:cs="Arial"/>
        </w:rPr>
        <w:t>When word recognition is analyzed, frequency of occurrence is one of the strongest predictors of processing efficiently. Counting the frequency of specific words in the list can provide illustrative data. It is to measure the frequency of repetitive words.</w:t>
      </w:r>
    </w:p>
    <w:p w14:paraId="06143DDF" w14:textId="596EB80D" w:rsidR="7FEC474C" w:rsidRDefault="7FEC474C" w:rsidP="7FEC474C">
      <w:pPr>
        <w:pStyle w:val="BodyText"/>
      </w:pPr>
    </w:p>
    <w:p w14:paraId="71DEE7BB" w14:textId="3C9698B5" w:rsidR="7FEC474C" w:rsidRDefault="7FEC474C" w:rsidP="7FEC474C">
      <w:pPr>
        <w:pStyle w:val="BodyText"/>
      </w:pPr>
    </w:p>
    <w:p w14:paraId="6EB50683" w14:textId="77777777" w:rsidR="009B0A63" w:rsidRDefault="009B0A63" w:rsidP="009B0A63">
      <w:pPr>
        <w:pStyle w:val="Heading3"/>
      </w:pPr>
      <w:bookmarkStart w:id="19" w:name="_Toc207768244"/>
      <w:bookmarkStart w:id="20" w:name="_Toc368912254"/>
      <w:r>
        <w:t>In Scope</w:t>
      </w:r>
      <w:bookmarkEnd w:id="19"/>
      <w:bookmarkEnd w:id="20"/>
    </w:p>
    <w:p w14:paraId="31C7BD96" w14:textId="77777777" w:rsidR="00632C3B" w:rsidRPr="00632C3B" w:rsidRDefault="00632C3B" w:rsidP="00C26C21">
      <w:pPr>
        <w:pStyle w:val="InfoBlue"/>
        <w:jc w:val="both"/>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defines what all is expected and in the scope of the project]</w:t>
      </w:r>
    </w:p>
    <w:p w14:paraId="40480FD6" w14:textId="650367E3" w:rsidR="19E841E1" w:rsidRDefault="19E841E1" w:rsidP="7FEC474C">
      <w:pPr>
        <w:pStyle w:val="BodyText"/>
        <w:rPr>
          <w:rFonts w:ascii="Arial" w:hAnsi="Arial" w:cs="Arial"/>
        </w:rPr>
      </w:pPr>
      <w:r w:rsidRPr="7FEC474C">
        <w:rPr>
          <w:rFonts w:ascii="Arial" w:hAnsi="Arial" w:cs="Arial"/>
        </w:rPr>
        <w:t xml:space="preserve">The user can able to count the number of words that are occurring in the given </w:t>
      </w:r>
      <w:r w:rsidR="27E63E3E" w:rsidRPr="7FEC474C">
        <w:rPr>
          <w:rFonts w:ascii="Arial" w:hAnsi="Arial" w:cs="Arial"/>
        </w:rPr>
        <w:t>text file. Where the user can modify and update the file.</w:t>
      </w:r>
    </w:p>
    <w:p w14:paraId="56C0EFD8" w14:textId="77777777" w:rsidR="009B0A63" w:rsidRDefault="009B0A63" w:rsidP="009B0A63">
      <w:pPr>
        <w:pStyle w:val="Heading3"/>
      </w:pPr>
      <w:bookmarkStart w:id="21" w:name="_Toc207768245"/>
      <w:bookmarkStart w:id="22" w:name="_Toc368912255"/>
      <w:r>
        <w:t>Out of scope</w:t>
      </w:r>
      <w:bookmarkEnd w:id="21"/>
      <w:bookmarkEnd w:id="22"/>
    </w:p>
    <w:p w14:paraId="42BE0ED4" w14:textId="77777777" w:rsidR="00632C3B" w:rsidRDefault="00632C3B" w:rsidP="00632C3B">
      <w:pPr>
        <w:pStyle w:val="InfoBlue"/>
        <w:jc w:val="both"/>
        <w:rPr>
          <w:rFonts w:ascii="Arial" w:hAnsi="Arial" w:cs="Arial"/>
        </w:rPr>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defines what is out of the scope of the project]</w:t>
      </w:r>
    </w:p>
    <w:p w14:paraId="54F0408F" w14:textId="01A02366" w:rsidR="2D479EA5" w:rsidRDefault="2D479EA5" w:rsidP="7FEC474C">
      <w:pPr>
        <w:pStyle w:val="BodyText"/>
      </w:pPr>
      <w:proofErr w:type="gramStart"/>
      <w:r w:rsidRPr="7FEC474C">
        <w:rPr>
          <w:rFonts w:ascii="Arial" w:hAnsi="Arial" w:cs="Arial"/>
        </w:rPr>
        <w:t xml:space="preserve">Required to involve techniques such as Map data structures, Threads, Oops </w:t>
      </w:r>
      <w:r w:rsidR="4DF52C0C" w:rsidRPr="7FEC474C">
        <w:rPr>
          <w:rFonts w:ascii="Arial" w:hAnsi="Arial" w:cs="Arial"/>
        </w:rPr>
        <w:t>concepts to make project completely.</w:t>
      </w:r>
      <w:proofErr w:type="gramEnd"/>
    </w:p>
    <w:p w14:paraId="104BC14C" w14:textId="77777777" w:rsidR="00632C3B" w:rsidRPr="00632C3B" w:rsidRDefault="00632C3B" w:rsidP="00632C3B"/>
    <w:p w14:paraId="454331C3" w14:textId="77777777" w:rsidR="009B0A63" w:rsidRDefault="009B0A63" w:rsidP="009B0A63">
      <w:pPr>
        <w:pStyle w:val="Heading2"/>
      </w:pPr>
      <w:bookmarkStart w:id="23" w:name="_Toc207768246"/>
      <w:bookmarkStart w:id="24" w:name="_Toc368912256"/>
      <w:r>
        <w:t>Functional Overview</w:t>
      </w:r>
      <w:bookmarkEnd w:id="23"/>
      <w:bookmarkEnd w:id="24"/>
    </w:p>
    <w:p w14:paraId="3DD8E5AC" w14:textId="77777777" w:rsidR="00333A76" w:rsidRPr="00333A76" w:rsidRDefault="00333A76" w:rsidP="00333A76">
      <w:pPr>
        <w:pStyle w:val="InfoBlue"/>
        <w:jc w:val="both"/>
        <w:rPr>
          <w:rFonts w:ascii="Arial" w:hAnsi="Arial" w:cs="Arial"/>
        </w:rPr>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sidRPr="7FEC474C">
        <w:rPr>
          <w:rFonts w:ascii="Arial" w:hAnsi="Arial" w:cs="Arial"/>
        </w:rPr>
        <w:t xml:space="preserve"> up into subsections (and sub </w:t>
      </w:r>
      <w:r w:rsidRPr="7FEC474C">
        <w:rPr>
          <w:rFonts w:ascii="Arial" w:hAnsi="Arial" w:cs="Arial"/>
        </w:rPr>
        <w:t xml:space="preserve">sections, </w:t>
      </w:r>
      <w:proofErr w:type="spellStart"/>
      <w:r w:rsidRPr="7FEC474C">
        <w:rPr>
          <w:rFonts w:ascii="Arial" w:hAnsi="Arial" w:cs="Arial"/>
        </w:rPr>
        <w:t>etc</w:t>
      </w:r>
      <w:proofErr w:type="spellEnd"/>
      <w:r w:rsidRPr="7FEC474C">
        <w:rPr>
          <w:rFonts w:ascii="Arial" w:hAnsi="Arial" w:cs="Arial"/>
        </w:rPr>
        <w:t xml:space="preserve"> ...).]</w:t>
      </w:r>
    </w:p>
    <w:p w14:paraId="05199813" w14:textId="6509A389" w:rsidR="1A21CA4A" w:rsidRDefault="1A21CA4A" w:rsidP="7FEC474C">
      <w:pPr>
        <w:pStyle w:val="BodyText"/>
        <w:rPr>
          <w:rFonts w:ascii="Arial" w:hAnsi="Arial" w:cs="Arial"/>
        </w:rPr>
      </w:pPr>
      <w:r w:rsidRPr="7FEC474C">
        <w:rPr>
          <w:rFonts w:ascii="Arial" w:hAnsi="Arial" w:cs="Arial"/>
        </w:rPr>
        <w:t xml:space="preserve">CPP ATL enables to code the frequency specifications, </w:t>
      </w:r>
      <w:proofErr w:type="spellStart"/>
      <w:r w:rsidRPr="7FEC474C">
        <w:rPr>
          <w:rFonts w:ascii="Arial" w:hAnsi="Arial" w:cs="Arial"/>
        </w:rPr>
        <w:t>fileIO</w:t>
      </w:r>
      <w:proofErr w:type="spellEnd"/>
      <w:r w:rsidRPr="7FEC474C">
        <w:rPr>
          <w:rFonts w:ascii="Arial" w:hAnsi="Arial" w:cs="Arial"/>
        </w:rPr>
        <w:t xml:space="preserve"> </w:t>
      </w:r>
      <w:r w:rsidR="208860AE" w:rsidRPr="7FEC474C">
        <w:rPr>
          <w:rFonts w:ascii="Arial" w:hAnsi="Arial" w:cs="Arial"/>
        </w:rPr>
        <w:t>operations</w:t>
      </w:r>
      <w:r w:rsidRPr="7FEC474C">
        <w:rPr>
          <w:rFonts w:ascii="Arial" w:hAnsi="Arial" w:cs="Arial"/>
        </w:rPr>
        <w:t xml:space="preserve"> helps to read file </w:t>
      </w:r>
      <w:r w:rsidR="0C23CDED" w:rsidRPr="7FEC474C">
        <w:rPr>
          <w:rFonts w:ascii="Arial" w:hAnsi="Arial" w:cs="Arial"/>
        </w:rPr>
        <w:t xml:space="preserve">from Command line arguments and write schedule into different text files. </w:t>
      </w:r>
      <w:proofErr w:type="spellStart"/>
      <w:r w:rsidR="0C23CDED" w:rsidRPr="7FEC474C">
        <w:rPr>
          <w:rFonts w:ascii="Arial" w:hAnsi="Arial" w:cs="Arial"/>
        </w:rPr>
        <w:t>Valgrind</w:t>
      </w:r>
      <w:proofErr w:type="spellEnd"/>
      <w:r w:rsidR="0C23CDED" w:rsidRPr="7FEC474C">
        <w:rPr>
          <w:rFonts w:ascii="Arial" w:hAnsi="Arial" w:cs="Arial"/>
        </w:rPr>
        <w:t xml:space="preserve"> captures the data of memory leak.</w:t>
      </w:r>
    </w:p>
    <w:p w14:paraId="44EFDD89" w14:textId="77777777" w:rsidR="009B0A63" w:rsidRDefault="009B0A63" w:rsidP="009B0A63">
      <w:pPr>
        <w:pStyle w:val="Heading2"/>
      </w:pPr>
      <w:bookmarkStart w:id="25" w:name="_Toc207768248"/>
      <w:bookmarkStart w:id="26" w:name="_Toc368912257"/>
      <w:r>
        <w:t>Assumptions</w:t>
      </w:r>
      <w:bookmarkEnd w:id="25"/>
      <w:r w:rsidR="003751D9">
        <w:t>,</w:t>
      </w:r>
      <w:r w:rsidR="007D4C5D">
        <w:t xml:space="preserve"> Dependencies</w:t>
      </w:r>
      <w:r w:rsidR="003751D9">
        <w:t xml:space="preserve"> &amp; Constraints</w:t>
      </w:r>
      <w:bookmarkEnd w:id="26"/>
    </w:p>
    <w:p w14:paraId="4112B9BF" w14:textId="77777777"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sidRPr="003751D9">
        <w:rPr>
          <w:rFonts w:ascii="Arial" w:hAnsi="Arial" w:cs="Arial"/>
        </w:rPr>
        <w:t xml:space="preserve"> </w:t>
      </w:r>
      <w:r>
        <w:rPr>
          <w:rFonts w:ascii="Arial" w:hAnsi="Arial" w:cs="Arial"/>
        </w:rPr>
        <w:t>that are taken into consideration while preparing this document</w:t>
      </w:r>
      <w:r w:rsidRPr="003751D9">
        <w:rPr>
          <w:rFonts w:ascii="Arial" w:hAnsi="Arial" w:cs="Arial"/>
        </w:rPr>
        <w:t>. These may concern such issues as:</w:t>
      </w:r>
    </w:p>
    <w:p w14:paraId="066C9A39" w14:textId="77777777" w:rsidR="003751D9" w:rsidRPr="003751D9" w:rsidRDefault="003751D9" w:rsidP="003751D9">
      <w:pPr>
        <w:pStyle w:val="InfoBlue"/>
        <w:jc w:val="both"/>
        <w:rPr>
          <w:rFonts w:ascii="Arial" w:hAnsi="Arial" w:cs="Arial"/>
        </w:rPr>
      </w:pPr>
      <w:r w:rsidRPr="003751D9">
        <w:rPr>
          <w:rFonts w:ascii="Arial" w:hAnsi="Arial" w:cs="Arial"/>
        </w:rPr>
        <w:t>Related software or hardware</w:t>
      </w:r>
    </w:p>
    <w:p w14:paraId="0F653B47" w14:textId="77777777" w:rsidR="003751D9" w:rsidRPr="003751D9" w:rsidRDefault="003751D9" w:rsidP="003751D9">
      <w:pPr>
        <w:pStyle w:val="InfoBlue"/>
        <w:jc w:val="both"/>
        <w:rPr>
          <w:rFonts w:ascii="Arial" w:hAnsi="Arial" w:cs="Arial"/>
        </w:rPr>
      </w:pPr>
      <w:r w:rsidRPr="003751D9">
        <w:rPr>
          <w:rFonts w:ascii="Arial" w:hAnsi="Arial" w:cs="Arial"/>
        </w:rPr>
        <w:t>Operating systems</w:t>
      </w:r>
    </w:p>
    <w:p w14:paraId="399FB99B" w14:textId="77777777" w:rsidR="003751D9" w:rsidRPr="003751D9" w:rsidRDefault="003751D9" w:rsidP="003751D9">
      <w:pPr>
        <w:pStyle w:val="InfoBlue"/>
        <w:jc w:val="both"/>
        <w:rPr>
          <w:rFonts w:ascii="Arial" w:hAnsi="Arial" w:cs="Arial"/>
        </w:rPr>
      </w:pPr>
      <w:r w:rsidRPr="003751D9">
        <w:rPr>
          <w:rFonts w:ascii="Arial" w:hAnsi="Arial" w:cs="Arial"/>
        </w:rPr>
        <w:t>End-user characteristics</w:t>
      </w:r>
    </w:p>
    <w:p w14:paraId="3FA04C98" w14:textId="77777777" w:rsidR="007D4C5D" w:rsidRPr="007D4C5D" w:rsidRDefault="003751D9" w:rsidP="0019538E">
      <w:pPr>
        <w:pStyle w:val="InfoBlue"/>
        <w:jc w:val="both"/>
      </w:pPr>
      <w:r w:rsidRPr="7FEC474C">
        <w:rPr>
          <w:rFonts w:ascii="Arial" w:hAnsi="Arial" w:cs="Arial"/>
        </w:rPr>
        <w:t xml:space="preserve">Possible and/or probable changes in functionality] </w:t>
      </w:r>
    </w:p>
    <w:p w14:paraId="302F0F3B" w14:textId="69B01B92" w:rsidR="0E34B0EF" w:rsidRDefault="0E34B0EF" w:rsidP="7FEC474C">
      <w:pPr>
        <w:pStyle w:val="BodyText"/>
        <w:rPr>
          <w:rFonts w:ascii="Arial" w:hAnsi="Arial" w:cs="Arial"/>
        </w:rPr>
      </w:pPr>
      <w:r w:rsidRPr="7FEC474C">
        <w:rPr>
          <w:rFonts w:ascii="Arial" w:hAnsi="Arial" w:cs="Arial"/>
        </w:rPr>
        <w:t xml:space="preserve">Hash table should be used for frequency by using hash </w:t>
      </w:r>
      <w:r w:rsidR="5E03C122" w:rsidRPr="7FEC474C">
        <w:rPr>
          <w:rFonts w:ascii="Arial" w:hAnsi="Arial" w:cs="Arial"/>
        </w:rPr>
        <w:t>function</w:t>
      </w:r>
      <w:r w:rsidRPr="7FEC474C">
        <w:rPr>
          <w:rFonts w:ascii="Arial" w:hAnsi="Arial" w:cs="Arial"/>
        </w:rPr>
        <w:t xml:space="preserve"> by assuming </w:t>
      </w:r>
      <w:r w:rsidR="4CD99620" w:rsidRPr="7FEC474C">
        <w:rPr>
          <w:rFonts w:ascii="Arial" w:hAnsi="Arial" w:cs="Arial"/>
        </w:rPr>
        <w:t xml:space="preserve">that </w:t>
      </w:r>
      <w:r w:rsidR="3606042E" w:rsidRPr="7FEC474C">
        <w:rPr>
          <w:rFonts w:ascii="Arial" w:hAnsi="Arial" w:cs="Arial"/>
        </w:rPr>
        <w:t>comparison</w:t>
      </w:r>
      <w:r w:rsidR="44751B40" w:rsidRPr="7FEC474C">
        <w:rPr>
          <w:rFonts w:ascii="Arial" w:hAnsi="Arial" w:cs="Arial"/>
        </w:rPr>
        <w:t xml:space="preserve"> </w:t>
      </w:r>
      <w:r w:rsidRPr="7FEC474C">
        <w:rPr>
          <w:rFonts w:ascii="Arial" w:hAnsi="Arial" w:cs="Arial"/>
        </w:rPr>
        <w:t>wor</w:t>
      </w:r>
      <w:r w:rsidR="6D872387" w:rsidRPr="7FEC474C">
        <w:rPr>
          <w:rFonts w:ascii="Arial" w:hAnsi="Arial" w:cs="Arial"/>
        </w:rPr>
        <w:t>ds should be case insensitive</w:t>
      </w:r>
      <w:r w:rsidR="0A914B60" w:rsidRPr="7FEC474C">
        <w:rPr>
          <w:rFonts w:ascii="Arial" w:hAnsi="Arial" w:cs="Arial"/>
        </w:rPr>
        <w:t>.</w:t>
      </w:r>
    </w:p>
    <w:p w14:paraId="03A74288" w14:textId="77777777" w:rsidR="009B0A63" w:rsidRPr="003602B9" w:rsidRDefault="009B0A63" w:rsidP="00E120EC">
      <w:pPr>
        <w:pStyle w:val="Heading2"/>
      </w:pPr>
      <w:bookmarkStart w:id="27" w:name="_Toc207768249"/>
      <w:bookmarkStart w:id="28" w:name="_Toc368912258"/>
      <w:r>
        <w:t>Risks</w:t>
      </w:r>
      <w:bookmarkEnd w:id="27"/>
      <w:bookmarkEnd w:id="28"/>
    </w:p>
    <w:p w14:paraId="42B010AE" w14:textId="77777777" w:rsidR="00B85653" w:rsidRDefault="003751D9" w:rsidP="0019538E">
      <w:pPr>
        <w:pStyle w:val="InfoBlue"/>
        <w:jc w:val="both"/>
      </w:pPr>
      <w:r w:rsidRPr="7FEC474C">
        <w:rPr>
          <w:rFonts w:ascii="Arial" w:hAnsi="Arial" w:cs="Arial"/>
        </w:rPr>
        <w:t xml:space="preserve">[This section of the </w:t>
      </w:r>
      <w:r w:rsidRPr="7FEC474C">
        <w:rPr>
          <w:rFonts w:ascii="Arial" w:hAnsi="Arial" w:cs="Arial"/>
          <w:b/>
          <w:bCs/>
        </w:rPr>
        <w:t>HLD LLD Document</w:t>
      </w:r>
      <w:r w:rsidRPr="7FEC474C">
        <w:rPr>
          <w:rFonts w:ascii="Arial" w:hAnsi="Arial" w:cs="Arial"/>
        </w:rPr>
        <w:t xml:space="preserve"> is for d</w:t>
      </w:r>
      <w:r w:rsidR="00CE5AD2" w:rsidRPr="7FEC474C">
        <w:rPr>
          <w:rFonts w:ascii="Arial" w:hAnsi="Arial" w:cs="Arial"/>
        </w:rPr>
        <w:t xml:space="preserve">escribing the risks </w:t>
      </w:r>
      <w:r w:rsidRPr="7FEC474C">
        <w:rPr>
          <w:rFonts w:ascii="Arial" w:hAnsi="Arial" w:cs="Arial"/>
        </w:rPr>
        <w:t xml:space="preserve">that are taken into consideration while preparing this document. </w:t>
      </w:r>
      <w:r w:rsidR="00CE5AD2" w:rsidRPr="7FEC474C">
        <w:rPr>
          <w:rFonts w:ascii="Arial" w:hAnsi="Arial" w:cs="Arial"/>
        </w:rPr>
        <w:t xml:space="preserve">All the risks related to Software, Hardware, Operating System, Users, </w:t>
      </w:r>
      <w:proofErr w:type="spellStart"/>
      <w:r w:rsidR="00CE5AD2" w:rsidRPr="7FEC474C">
        <w:rPr>
          <w:rFonts w:ascii="Arial" w:hAnsi="Arial" w:cs="Arial"/>
        </w:rPr>
        <w:t>etc</w:t>
      </w:r>
      <w:proofErr w:type="spellEnd"/>
      <w:r w:rsidR="00CE5AD2" w:rsidRPr="7FEC474C">
        <w:rPr>
          <w:rFonts w:ascii="Arial" w:hAnsi="Arial" w:cs="Arial"/>
        </w:rPr>
        <w:t xml:space="preserve"> have to be documented here.]</w:t>
      </w:r>
    </w:p>
    <w:p w14:paraId="7F631A17" w14:textId="5AD7B533" w:rsidR="158E8BA6" w:rsidRDefault="158E8BA6" w:rsidP="7FEC474C">
      <w:pPr>
        <w:pStyle w:val="BodyText"/>
      </w:pPr>
      <w:r w:rsidRPr="7FEC474C">
        <w:rPr>
          <w:rFonts w:ascii="Arial" w:hAnsi="Arial" w:cs="Arial"/>
        </w:rPr>
        <w:t xml:space="preserve">All assumptions, functional overview and design parameters are documented without </w:t>
      </w:r>
      <w:proofErr w:type="gramStart"/>
      <w:r w:rsidRPr="7FEC474C">
        <w:rPr>
          <w:rFonts w:ascii="Arial" w:hAnsi="Arial" w:cs="Arial"/>
        </w:rPr>
        <w:t>evaluation which are</w:t>
      </w:r>
      <w:proofErr w:type="gramEnd"/>
      <w:r w:rsidRPr="7FEC474C">
        <w:rPr>
          <w:rFonts w:ascii="Arial" w:hAnsi="Arial" w:cs="Arial"/>
        </w:rPr>
        <w:t xml:space="preserve"> to be implemented</w:t>
      </w:r>
      <w:r w:rsidR="6C1CF1D1" w:rsidRPr="7FEC474C">
        <w:rPr>
          <w:rFonts w:ascii="Arial" w:hAnsi="Arial" w:cs="Arial"/>
        </w:rPr>
        <w:t xml:space="preserve"> without missing.</w:t>
      </w:r>
    </w:p>
    <w:p w14:paraId="777CC2AB" w14:textId="77777777" w:rsidR="006B3C2A" w:rsidRDefault="009D4FE0" w:rsidP="006B3C2A">
      <w:pPr>
        <w:pStyle w:val="Heading1"/>
      </w:pPr>
      <w:bookmarkStart w:id="29" w:name="_Toc207768251"/>
      <w:bookmarkStart w:id="30" w:name="_Toc368912259"/>
      <w:r>
        <w:t>Design Overview</w:t>
      </w:r>
      <w:bookmarkStart w:id="31" w:name="_Toc207768252"/>
      <w:bookmarkEnd w:id="29"/>
      <w:bookmarkEnd w:id="30"/>
    </w:p>
    <w:p w14:paraId="084503B3" w14:textId="77777777"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14:paraId="5AAB9AF4" w14:textId="77777777" w:rsidR="006B3C2A" w:rsidRDefault="009D4FE0" w:rsidP="006B3C2A">
      <w:pPr>
        <w:pStyle w:val="Heading2"/>
      </w:pPr>
      <w:bookmarkStart w:id="32" w:name="_Toc368912260"/>
      <w:r>
        <w:t>Design Objectives</w:t>
      </w:r>
      <w:bookmarkStart w:id="33" w:name="_Toc207768253"/>
      <w:bookmarkEnd w:id="31"/>
      <w:bookmarkEnd w:id="32"/>
    </w:p>
    <w:p w14:paraId="046473F0" w14:textId="77777777" w:rsidR="00ED14C1" w:rsidRPr="00ED14C1" w:rsidRDefault="00ED14C1" w:rsidP="00ED14C1">
      <w:pPr>
        <w:pStyle w:val="InfoBlue"/>
        <w:jc w:val="both"/>
        <w:rPr>
          <w:rFonts w:ascii="Arial" w:hAnsi="Arial" w:cs="Arial"/>
        </w:rPr>
      </w:pPr>
      <w:r w:rsidRPr="7FEC474C">
        <w:rPr>
          <w:rFonts w:ascii="Arial" w:hAnsi="Arial" w:cs="Arial"/>
        </w:rPr>
        <w:t>[In this section, a general description of the system’s design objectives including matters related to the overall system and its design has to be documented.]</w:t>
      </w:r>
    </w:p>
    <w:p w14:paraId="54F8822B" w14:textId="52F0F079" w:rsidR="7B358DA3" w:rsidRDefault="7B358DA3" w:rsidP="7FEC474C">
      <w:pPr>
        <w:pStyle w:val="BodyText"/>
        <w:rPr>
          <w:rFonts w:ascii="Arial" w:hAnsi="Arial" w:cs="Arial"/>
        </w:rPr>
      </w:pPr>
      <w:r w:rsidRPr="7FEC474C">
        <w:rPr>
          <w:rFonts w:ascii="Arial" w:hAnsi="Arial" w:cs="Arial"/>
        </w:rPr>
        <w:t>Design objectives include different parameters like</w:t>
      </w:r>
      <w:r w:rsidR="60F50DA8" w:rsidRPr="7FEC474C">
        <w:rPr>
          <w:rFonts w:ascii="Arial" w:hAnsi="Arial" w:cs="Arial"/>
        </w:rPr>
        <w:t xml:space="preserve"> </w:t>
      </w:r>
      <w:r w:rsidR="4D08E8E0" w:rsidRPr="7FEC474C">
        <w:rPr>
          <w:rFonts w:ascii="Arial" w:hAnsi="Arial" w:cs="Arial"/>
        </w:rPr>
        <w:t>count words using frequency counter</w:t>
      </w:r>
      <w:r w:rsidR="3B4C52A2" w:rsidRPr="7FEC474C">
        <w:rPr>
          <w:rFonts w:ascii="Arial" w:hAnsi="Arial" w:cs="Arial"/>
        </w:rPr>
        <w:t xml:space="preserve">. </w:t>
      </w:r>
      <w:r>
        <w:tab/>
      </w:r>
      <w:proofErr w:type="gramStart"/>
      <w:r w:rsidR="3B4C52A2" w:rsidRPr="7FEC474C">
        <w:rPr>
          <w:rFonts w:ascii="Arial" w:hAnsi="Arial" w:cs="Arial"/>
        </w:rPr>
        <w:t xml:space="preserve">User request by using dynamic </w:t>
      </w:r>
      <w:r w:rsidR="2F878A1E" w:rsidRPr="7FEC474C">
        <w:rPr>
          <w:rFonts w:ascii="Arial" w:hAnsi="Arial" w:cs="Arial"/>
        </w:rPr>
        <w:t>programming.</w:t>
      </w:r>
      <w:proofErr w:type="gramEnd"/>
      <w:r w:rsidR="2F878A1E" w:rsidRPr="7FEC474C">
        <w:rPr>
          <w:rFonts w:ascii="Arial" w:hAnsi="Arial" w:cs="Arial"/>
        </w:rPr>
        <w:t xml:space="preserve"> User</w:t>
      </w:r>
      <w:r w:rsidR="3B4C52A2" w:rsidRPr="7FEC474C">
        <w:rPr>
          <w:rFonts w:ascii="Arial" w:hAnsi="Arial" w:cs="Arial"/>
        </w:rPr>
        <w:t xml:space="preserve"> </w:t>
      </w:r>
      <w:r w:rsidR="1CD7F914" w:rsidRPr="7FEC474C">
        <w:rPr>
          <w:rFonts w:ascii="Arial" w:hAnsi="Arial" w:cs="Arial"/>
        </w:rPr>
        <w:t xml:space="preserve">will give </w:t>
      </w:r>
      <w:r w:rsidR="73EFC553" w:rsidRPr="7FEC474C">
        <w:rPr>
          <w:rFonts w:ascii="Arial" w:hAnsi="Arial" w:cs="Arial"/>
        </w:rPr>
        <w:t>list by</w:t>
      </w:r>
      <w:r w:rsidR="1CD7F914" w:rsidRPr="7FEC474C">
        <w:rPr>
          <w:rFonts w:ascii="Arial" w:hAnsi="Arial" w:cs="Arial"/>
        </w:rPr>
        <w:t xml:space="preserve"> his common words.</w:t>
      </w:r>
    </w:p>
    <w:p w14:paraId="1CC063E1" w14:textId="77777777" w:rsidR="009D4FE0" w:rsidRDefault="009D4FE0" w:rsidP="006B3C2A">
      <w:pPr>
        <w:pStyle w:val="Heading3"/>
      </w:pPr>
      <w:bookmarkStart w:id="34" w:name="_Toc368912261"/>
      <w:r>
        <w:t>Recommended Architecture</w:t>
      </w:r>
      <w:bookmarkEnd w:id="33"/>
      <w:bookmarkEnd w:id="34"/>
    </w:p>
    <w:p w14:paraId="1BC4703A" w14:textId="77777777" w:rsidR="00912B13" w:rsidRPr="00912B13" w:rsidRDefault="00912B13" w:rsidP="00912B13">
      <w:pPr>
        <w:pStyle w:val="InfoBlue"/>
        <w:jc w:val="both"/>
        <w:rPr>
          <w:rFonts w:ascii="Arial" w:hAnsi="Arial" w:cs="Arial"/>
        </w:rPr>
      </w:pPr>
      <w:r w:rsidRPr="7FEC474C">
        <w:rPr>
          <w:rFonts w:ascii="Arial" w:hAnsi="Arial" w:cs="Arial"/>
        </w:rPr>
        <w:t>[In this section, a document the Recommended System Architecture]</w:t>
      </w:r>
    </w:p>
    <w:p w14:paraId="57709C60" w14:textId="38CF1399" w:rsidR="71D59FB8" w:rsidRDefault="71D59FB8" w:rsidP="7FEC474C">
      <w:pPr>
        <w:pStyle w:val="BodyText"/>
      </w:pPr>
      <w:proofErr w:type="gramStart"/>
      <w:r w:rsidRPr="7FEC474C">
        <w:rPr>
          <w:rFonts w:ascii="Arial" w:hAnsi="Arial" w:cs="Arial"/>
        </w:rPr>
        <w:t>UML architecture.</w:t>
      </w:r>
      <w:proofErr w:type="gramEnd"/>
    </w:p>
    <w:p w14:paraId="5A123178" w14:textId="77777777" w:rsidR="00ED6EDC" w:rsidRDefault="009D4FE0" w:rsidP="00140A70">
      <w:pPr>
        <w:pStyle w:val="Heading2"/>
      </w:pPr>
      <w:bookmarkStart w:id="35" w:name="_Toc207768255"/>
      <w:bookmarkStart w:id="36" w:name="_Toc368912262"/>
      <w:r>
        <w:t>Architectural Strategies</w:t>
      </w:r>
      <w:bookmarkStart w:id="37" w:name="_Toc207768256"/>
      <w:bookmarkEnd w:id="35"/>
      <w:bookmarkEnd w:id="36"/>
    </w:p>
    <w:p w14:paraId="07009E9D" w14:textId="77777777" w:rsidR="00B1405F" w:rsidRPr="00B1405F" w:rsidRDefault="00B1405F" w:rsidP="00B1405F">
      <w:pPr>
        <w:pStyle w:val="InfoBlue"/>
        <w:jc w:val="both"/>
        <w:rPr>
          <w:rFonts w:ascii="Arial" w:hAnsi="Arial" w:cs="Arial"/>
        </w:rPr>
      </w:pPr>
      <w:r w:rsidRPr="7FEC474C">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23F06935" w14:textId="1C000D5F" w:rsidR="59C7DC8E" w:rsidRDefault="59C7DC8E" w:rsidP="7FEC474C">
      <w:pPr>
        <w:pStyle w:val="BodyText"/>
      </w:pPr>
      <w:r w:rsidRPr="7FEC474C">
        <w:rPr>
          <w:rFonts w:ascii="Arial" w:hAnsi="Arial" w:cs="Arial"/>
        </w:rPr>
        <w:t>No architectural strategies have been employed.</w:t>
      </w:r>
    </w:p>
    <w:p w14:paraId="3DD1B498" w14:textId="77777777" w:rsidR="00AD0765" w:rsidRDefault="009D4FE0" w:rsidP="00AD0765">
      <w:pPr>
        <w:pStyle w:val="Heading3"/>
      </w:pPr>
      <w:bookmarkStart w:id="38" w:name="_Toc368912263"/>
      <w:r>
        <w:t>Design Alternative</w:t>
      </w:r>
      <w:bookmarkStart w:id="39" w:name="_Toc207768258"/>
      <w:bookmarkEnd w:id="37"/>
      <w:bookmarkEnd w:id="38"/>
    </w:p>
    <w:p w14:paraId="3109F09B" w14:textId="77777777" w:rsidR="00B1405F" w:rsidRPr="00B1405F" w:rsidRDefault="00B1405F" w:rsidP="00B1405F">
      <w:pPr>
        <w:pStyle w:val="InfoBlue"/>
        <w:jc w:val="both"/>
        <w:rPr>
          <w:rFonts w:ascii="Arial" w:hAnsi="Arial" w:cs="Arial"/>
        </w:rPr>
      </w:pPr>
      <w:r w:rsidRPr="7FEC474C">
        <w:rPr>
          <w:rFonts w:ascii="Arial" w:hAnsi="Arial" w:cs="Arial"/>
        </w:rPr>
        <w:t>[All the available alternatives have to be documented here along with the re</w:t>
      </w:r>
      <w:r w:rsidR="00F10138" w:rsidRPr="7FEC474C">
        <w:rPr>
          <w:rFonts w:ascii="Arial" w:hAnsi="Arial" w:cs="Arial"/>
        </w:rPr>
        <w:t>a</w:t>
      </w:r>
      <w:r w:rsidRPr="7FEC474C">
        <w:rPr>
          <w:rFonts w:ascii="Arial" w:hAnsi="Arial" w:cs="Arial"/>
        </w:rPr>
        <w:t xml:space="preserve">sons for selection or rejection of the particular alternative.] </w:t>
      </w:r>
    </w:p>
    <w:p w14:paraId="72054DD7" w14:textId="2098CF48" w:rsidR="5E022D29" w:rsidRDefault="5E022D29" w:rsidP="7FEC474C">
      <w:pPr>
        <w:pStyle w:val="BodyText"/>
      </w:pPr>
      <w:r w:rsidRPr="7FEC474C">
        <w:rPr>
          <w:rFonts w:ascii="Arial" w:hAnsi="Arial" w:cs="Arial"/>
        </w:rPr>
        <w:t>Designed sequence diagram and use case diagram as design paradigm but as an alternative selected class</w:t>
      </w:r>
      <w:r w:rsidR="499D9A68" w:rsidRPr="7FEC474C">
        <w:rPr>
          <w:rFonts w:ascii="Arial" w:hAnsi="Arial" w:cs="Arial"/>
        </w:rPr>
        <w:t xml:space="preserve"> diagram to visualize more data </w:t>
      </w:r>
      <w:proofErr w:type="spellStart"/>
      <w:r w:rsidR="499D9A68" w:rsidRPr="7FEC474C">
        <w:rPr>
          <w:rFonts w:ascii="Arial" w:hAnsi="Arial" w:cs="Arial"/>
        </w:rPr>
        <w:t>that’ve</w:t>
      </w:r>
      <w:proofErr w:type="spellEnd"/>
      <w:r w:rsidR="499D9A68" w:rsidRPr="7FEC474C">
        <w:rPr>
          <w:rFonts w:ascii="Arial" w:hAnsi="Arial" w:cs="Arial"/>
        </w:rPr>
        <w:t xml:space="preserve"> used in application.</w:t>
      </w:r>
    </w:p>
    <w:p w14:paraId="6560256D" w14:textId="77777777" w:rsidR="00AD0765" w:rsidRDefault="009D4FE0" w:rsidP="00AD0765">
      <w:pPr>
        <w:pStyle w:val="Heading3"/>
      </w:pPr>
      <w:bookmarkStart w:id="40" w:name="_Toc368912264"/>
      <w:r>
        <w:t>Reuse of Existing Common Services/Utilities</w:t>
      </w:r>
      <w:bookmarkStart w:id="41" w:name="_Toc207768259"/>
      <w:bookmarkEnd w:id="39"/>
      <w:bookmarkEnd w:id="40"/>
    </w:p>
    <w:p w14:paraId="3488AC80" w14:textId="77777777" w:rsidR="00B1405F" w:rsidRPr="00B1405F" w:rsidRDefault="00B1405F" w:rsidP="00B1405F">
      <w:pPr>
        <w:pStyle w:val="InfoBlue"/>
        <w:jc w:val="both"/>
        <w:rPr>
          <w:rFonts w:ascii="Arial" w:hAnsi="Arial" w:cs="Arial"/>
        </w:rPr>
      </w:pPr>
      <w:r w:rsidRPr="7FEC474C">
        <w:rPr>
          <w:rFonts w:ascii="Arial" w:hAnsi="Arial" w:cs="Arial"/>
        </w:rPr>
        <w:t>[Document the details of all the available common services or Utilities that will be used by this system here.]</w:t>
      </w:r>
    </w:p>
    <w:p w14:paraId="47717A73" w14:textId="393B517B" w:rsidR="43BB3626" w:rsidRDefault="43BB3626" w:rsidP="7FEC474C">
      <w:pPr>
        <w:pStyle w:val="BodyText"/>
      </w:pPr>
      <w:r w:rsidRPr="7FEC474C">
        <w:rPr>
          <w:rFonts w:ascii="Arial" w:hAnsi="Arial" w:cs="Arial"/>
        </w:rPr>
        <w:t>Design and development is done from scratch using existing sources star UML for design and VI for development.</w:t>
      </w:r>
    </w:p>
    <w:p w14:paraId="7A4E8589" w14:textId="77777777" w:rsidR="00AD0765" w:rsidRDefault="009D4FE0" w:rsidP="00AD0765">
      <w:pPr>
        <w:pStyle w:val="Heading3"/>
      </w:pPr>
      <w:bookmarkStart w:id="42" w:name="_Toc368912265"/>
      <w:r>
        <w:t>Creation of New Common Services/Utilities</w:t>
      </w:r>
      <w:bookmarkStart w:id="43" w:name="_Toc207768260"/>
      <w:bookmarkEnd w:id="41"/>
      <w:bookmarkEnd w:id="42"/>
    </w:p>
    <w:p w14:paraId="3165CD36" w14:textId="77777777" w:rsidR="00B1405F" w:rsidRPr="00B1405F" w:rsidRDefault="00B1405F" w:rsidP="00B1405F">
      <w:pPr>
        <w:pStyle w:val="InfoBlue"/>
        <w:jc w:val="both"/>
        <w:rPr>
          <w:rFonts w:ascii="Arial" w:hAnsi="Arial" w:cs="Arial"/>
        </w:rPr>
      </w:pPr>
      <w:r w:rsidRPr="7FEC474C">
        <w:rPr>
          <w:rFonts w:ascii="Arial" w:hAnsi="Arial" w:cs="Arial"/>
        </w:rPr>
        <w:t>[Document the details of all the new services or Utilities that have to be created as part of this system here.]</w:t>
      </w:r>
    </w:p>
    <w:p w14:paraId="70333257" w14:textId="0A2DF9E2" w:rsidR="4CC9C90D" w:rsidRDefault="4CC9C90D" w:rsidP="7FEC474C">
      <w:pPr>
        <w:pStyle w:val="BodyText"/>
        <w:rPr>
          <w:rFonts w:ascii="Arial" w:hAnsi="Arial" w:cs="Arial"/>
        </w:rPr>
      </w:pPr>
      <w:proofErr w:type="gramStart"/>
      <w:r w:rsidRPr="7FEC474C">
        <w:rPr>
          <w:rFonts w:ascii="Arial" w:hAnsi="Arial" w:cs="Arial"/>
        </w:rPr>
        <w:t>Used existing resources to develop the application specific services.</w:t>
      </w:r>
      <w:proofErr w:type="gramEnd"/>
    </w:p>
    <w:p w14:paraId="297E4E96" w14:textId="77777777" w:rsidR="00AD0765" w:rsidRDefault="009D4FE0" w:rsidP="00AD0765">
      <w:pPr>
        <w:pStyle w:val="Heading3"/>
      </w:pPr>
      <w:bookmarkStart w:id="44" w:name="_Toc368912266"/>
      <w:r>
        <w:t>User Interface Paradigms</w:t>
      </w:r>
      <w:bookmarkStart w:id="45" w:name="_Toc207768263"/>
      <w:bookmarkEnd w:id="43"/>
      <w:bookmarkEnd w:id="44"/>
    </w:p>
    <w:p w14:paraId="6D998C48" w14:textId="77777777"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14:paraId="36A7A469" w14:textId="77777777" w:rsidR="00AD0765" w:rsidRDefault="009D4FE0" w:rsidP="00AD0765">
      <w:pPr>
        <w:pStyle w:val="Heading3"/>
      </w:pPr>
      <w:bookmarkStart w:id="46" w:name="_Toc368912267"/>
      <w:r>
        <w:t>System Interface Paradigms</w:t>
      </w:r>
      <w:bookmarkStart w:id="47" w:name="_Toc207768264"/>
      <w:bookmarkEnd w:id="45"/>
      <w:bookmarkEnd w:id="46"/>
    </w:p>
    <w:p w14:paraId="585B2C88" w14:textId="77777777"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14:paraId="3CC835D2" w14:textId="77777777" w:rsidR="005E7584" w:rsidRDefault="009D4FE0" w:rsidP="00FD12E4">
      <w:pPr>
        <w:pStyle w:val="Heading3"/>
      </w:pPr>
      <w:bookmarkStart w:id="48" w:name="_Toc368912268"/>
      <w:r>
        <w:t xml:space="preserve">Error Detection </w:t>
      </w:r>
      <w:bookmarkStart w:id="49" w:name="_Toc361156523"/>
      <w:bookmarkStart w:id="50" w:name="_Toc207768265"/>
      <w:bookmarkEnd w:id="47"/>
      <w:r w:rsidR="005E7584">
        <w:t>/ Exceptional Handling</w:t>
      </w:r>
      <w:bookmarkEnd w:id="48"/>
      <w:bookmarkEnd w:id="49"/>
    </w:p>
    <w:p w14:paraId="67C5A003" w14:textId="77777777" w:rsidR="00F46DA6" w:rsidRPr="000C74B2" w:rsidRDefault="00F46DA6" w:rsidP="00F46DA6">
      <w:pPr>
        <w:pStyle w:val="InfoBlue"/>
        <w:jc w:val="both"/>
        <w:rPr>
          <w:rFonts w:ascii="Arial" w:hAnsi="Arial" w:cs="Arial"/>
        </w:rPr>
      </w:pPr>
      <w:r w:rsidRPr="7FEC474C">
        <w:rPr>
          <w:rFonts w:ascii="Arial" w:hAnsi="Arial" w:cs="Arial"/>
        </w:rPr>
        <w:t xml:space="preserve">[A good system design ensures Error Detection and </w:t>
      </w:r>
      <w:r w:rsidR="005E7584" w:rsidRPr="7FEC474C">
        <w:rPr>
          <w:rFonts w:ascii="Arial" w:hAnsi="Arial" w:cs="Arial"/>
        </w:rPr>
        <w:t>Exception handling</w:t>
      </w:r>
      <w:r w:rsidRPr="7FEC474C">
        <w:rPr>
          <w:rFonts w:ascii="Arial" w:hAnsi="Arial" w:cs="Arial"/>
        </w:rPr>
        <w:t xml:space="preserve"> procedures. Document all </w:t>
      </w:r>
      <w:r w:rsidR="005E7584" w:rsidRPr="7FEC474C">
        <w:rPr>
          <w:rFonts w:ascii="Arial" w:hAnsi="Arial" w:cs="Arial"/>
        </w:rPr>
        <w:t>the details on how the Error detection has to be done in the system and how the Exceptions are thrown and handled</w:t>
      </w:r>
      <w:r w:rsidRPr="7FEC474C">
        <w:rPr>
          <w:rFonts w:ascii="Arial" w:hAnsi="Arial" w:cs="Arial"/>
        </w:rPr>
        <w:t xml:space="preserve"> in the system in this section.] </w:t>
      </w:r>
    </w:p>
    <w:p w14:paraId="5313E790" w14:textId="290D57DE" w:rsidR="645A8A73" w:rsidRDefault="645A8A73" w:rsidP="7FEC474C">
      <w:pPr>
        <w:pStyle w:val="BodyText"/>
        <w:rPr>
          <w:rFonts w:ascii="Arial" w:hAnsi="Arial" w:cs="Arial"/>
        </w:rPr>
      </w:pPr>
      <w:r w:rsidRPr="7FEC474C">
        <w:rPr>
          <w:rFonts w:ascii="Arial" w:hAnsi="Arial" w:cs="Arial"/>
        </w:rPr>
        <w:t>The files that are sent through command line arguments are checked for execution and catches exception if it occurs and at the conditions whe</w:t>
      </w:r>
      <w:r w:rsidR="352ACE8D" w:rsidRPr="7FEC474C">
        <w:rPr>
          <w:rFonts w:ascii="Arial" w:hAnsi="Arial" w:cs="Arial"/>
        </w:rPr>
        <w:t>re the source code may terminate gets checked for exceptions by placing that code in try block if any exceptions it cached by catch block.</w:t>
      </w:r>
    </w:p>
    <w:p w14:paraId="2398946B" w14:textId="77777777" w:rsidR="00AD0765" w:rsidRDefault="009D4FE0" w:rsidP="00FD12E4">
      <w:pPr>
        <w:pStyle w:val="Heading3"/>
      </w:pPr>
      <w:bookmarkStart w:id="51" w:name="_Toc368912269"/>
      <w:r>
        <w:t>Memory Management</w:t>
      </w:r>
      <w:bookmarkStart w:id="52" w:name="_Toc207768266"/>
      <w:bookmarkEnd w:id="50"/>
      <w:bookmarkEnd w:id="51"/>
    </w:p>
    <w:p w14:paraId="2F8293FB" w14:textId="4703C241" w:rsidR="000C74B2" w:rsidRPr="000C74B2" w:rsidRDefault="000C74B2" w:rsidP="000C74B2">
      <w:pPr>
        <w:pStyle w:val="InfoBlue"/>
        <w:jc w:val="both"/>
        <w:rPr>
          <w:rFonts w:ascii="Arial" w:hAnsi="Arial" w:cs="Arial"/>
        </w:rPr>
      </w:pPr>
      <w:r w:rsidRPr="7FEC474C">
        <w:rPr>
          <w:rFonts w:ascii="Arial" w:hAnsi="Arial" w:cs="Arial"/>
        </w:rPr>
        <w:t>[Memory Management is a critical aspect of any system. A system designed keeping Memory Management in view uses very less Memory and frees up unused memory at frequent intervals.</w:t>
      </w:r>
      <w:r w:rsidR="00873023" w:rsidRPr="7FEC474C">
        <w:rPr>
          <w:rFonts w:ascii="Arial" w:hAnsi="Arial" w:cs="Arial"/>
        </w:rPr>
        <w:t xml:space="preserve"> </w:t>
      </w:r>
      <w:r w:rsidRPr="7FEC474C">
        <w:rPr>
          <w:rFonts w:ascii="Arial" w:hAnsi="Arial" w:cs="Arial"/>
        </w:rPr>
        <w:t>Document all the Memory Management policies</w:t>
      </w:r>
      <w:r w:rsidR="00873023" w:rsidRPr="7FEC474C">
        <w:rPr>
          <w:rFonts w:ascii="Arial" w:hAnsi="Arial" w:cs="Arial"/>
        </w:rPr>
        <w:t>, Critical issues related</w:t>
      </w:r>
      <w:r w:rsidR="00B42623">
        <w:rPr>
          <w:rFonts w:ascii="Arial" w:hAnsi="Arial" w:cs="Arial"/>
        </w:rPr>
        <w:t xml:space="preserve"> </w:t>
      </w:r>
      <w:proofErr w:type="gramStart"/>
      <w:r w:rsidR="2B81ED0B" w:rsidRPr="7FEC474C">
        <w:rPr>
          <w:rFonts w:ascii="Arial" w:hAnsi="Arial" w:cs="Arial"/>
        </w:rPr>
        <w:t xml:space="preserve">while </w:t>
      </w:r>
      <w:r w:rsidR="00873023" w:rsidRPr="7FEC474C">
        <w:rPr>
          <w:rFonts w:ascii="Arial" w:hAnsi="Arial" w:cs="Arial"/>
        </w:rPr>
        <w:t xml:space="preserve"> to</w:t>
      </w:r>
      <w:proofErr w:type="gramEnd"/>
      <w:r w:rsidR="00873023" w:rsidRPr="7FEC474C">
        <w:rPr>
          <w:rFonts w:ascii="Arial" w:hAnsi="Arial" w:cs="Arial"/>
        </w:rPr>
        <w:t xml:space="preserve"> Memory Management like Relocation, Protection, Sharing, Logical and Physical Organization etc.</w:t>
      </w:r>
      <w:r w:rsidRPr="7FEC474C">
        <w:rPr>
          <w:rFonts w:ascii="Arial" w:hAnsi="Arial" w:cs="Arial"/>
        </w:rPr>
        <w:t xml:space="preserve"> to be implemented in the system here.</w:t>
      </w:r>
      <w:r w:rsidR="00873023" w:rsidRPr="7FEC474C">
        <w:rPr>
          <w:rFonts w:ascii="Arial" w:hAnsi="Arial" w:cs="Arial"/>
        </w:rPr>
        <w:t xml:space="preserve"> Focus on Design Decisions to Manage Memory.</w:t>
      </w:r>
      <w:r w:rsidRPr="7FEC474C">
        <w:rPr>
          <w:rFonts w:ascii="Arial" w:hAnsi="Arial" w:cs="Arial"/>
        </w:rPr>
        <w:t xml:space="preserve">] </w:t>
      </w:r>
    </w:p>
    <w:p w14:paraId="4A4C83D0" w14:textId="78F14DD2" w:rsidR="6786B918" w:rsidRDefault="6786B918" w:rsidP="7FEC474C">
      <w:pPr>
        <w:pStyle w:val="BodyText"/>
        <w:rPr>
          <w:rFonts w:ascii="Arial" w:hAnsi="Arial" w:cs="Arial"/>
        </w:rPr>
      </w:pPr>
      <w:r w:rsidRPr="7FEC474C">
        <w:rPr>
          <w:rFonts w:ascii="Arial" w:hAnsi="Arial" w:cs="Arial"/>
        </w:rPr>
        <w:t>This application involves Dynamic memory allocation which allows us to use only required me</w:t>
      </w:r>
      <w:r w:rsidR="262B9E4A" w:rsidRPr="7FEC474C">
        <w:rPr>
          <w:rFonts w:ascii="Arial" w:hAnsi="Arial" w:cs="Arial"/>
        </w:rPr>
        <w:t>m</w:t>
      </w:r>
      <w:r w:rsidRPr="7FEC474C">
        <w:rPr>
          <w:rFonts w:ascii="Arial" w:hAnsi="Arial" w:cs="Arial"/>
        </w:rPr>
        <w:t xml:space="preserve">ory without reserving </w:t>
      </w:r>
      <w:r w:rsidR="709BE240" w:rsidRPr="7FEC474C">
        <w:rPr>
          <w:rFonts w:ascii="Arial" w:hAnsi="Arial" w:cs="Arial"/>
        </w:rPr>
        <w:t>extra memory</w:t>
      </w:r>
      <w:r w:rsidR="1FBCAC7A" w:rsidRPr="7FEC474C">
        <w:rPr>
          <w:rFonts w:ascii="Arial" w:hAnsi="Arial" w:cs="Arial"/>
        </w:rPr>
        <w:t xml:space="preserve">. </w:t>
      </w:r>
      <w:proofErr w:type="spellStart"/>
      <w:proofErr w:type="gramStart"/>
      <w:r w:rsidR="09AB736E" w:rsidRPr="7FEC474C">
        <w:rPr>
          <w:rFonts w:ascii="Arial" w:hAnsi="Arial" w:cs="Arial"/>
        </w:rPr>
        <w:t>Valgrind</w:t>
      </w:r>
      <w:proofErr w:type="spellEnd"/>
      <w:r w:rsidR="1FBCAC7A" w:rsidRPr="7FEC474C">
        <w:rPr>
          <w:rFonts w:ascii="Arial" w:hAnsi="Arial" w:cs="Arial"/>
        </w:rPr>
        <w:t xml:space="preserve">  </w:t>
      </w:r>
      <w:r w:rsidR="76626B59" w:rsidRPr="7FEC474C">
        <w:rPr>
          <w:rFonts w:ascii="Arial" w:hAnsi="Arial" w:cs="Arial"/>
        </w:rPr>
        <w:t>application</w:t>
      </w:r>
      <w:proofErr w:type="gramEnd"/>
      <w:r w:rsidR="1FBCAC7A" w:rsidRPr="7FEC474C">
        <w:rPr>
          <w:rFonts w:ascii="Arial" w:hAnsi="Arial" w:cs="Arial"/>
        </w:rPr>
        <w:t xml:space="preserve"> used to check for memory leaks if any and rectified if any memory leaks occ</w:t>
      </w:r>
      <w:r w:rsidR="442BBCA8" w:rsidRPr="7FEC474C">
        <w:rPr>
          <w:rFonts w:ascii="Arial" w:hAnsi="Arial" w:cs="Arial"/>
        </w:rPr>
        <w:t>ur.</w:t>
      </w:r>
    </w:p>
    <w:p w14:paraId="3F73C61F" w14:textId="77777777" w:rsidR="00AD0765" w:rsidRDefault="009D4FE0" w:rsidP="00FD12E4">
      <w:pPr>
        <w:pStyle w:val="Heading3"/>
      </w:pPr>
      <w:bookmarkStart w:id="53" w:name="_Toc368912270"/>
      <w:r>
        <w:t>Performance</w:t>
      </w:r>
      <w:bookmarkStart w:id="54" w:name="_Toc207768267"/>
      <w:bookmarkEnd w:id="52"/>
      <w:bookmarkEnd w:id="53"/>
    </w:p>
    <w:p w14:paraId="5784671B" w14:textId="77777777" w:rsidR="00272E71" w:rsidRPr="00272E71" w:rsidRDefault="00272E71" w:rsidP="00272E71">
      <w:pPr>
        <w:pStyle w:val="InfoBlue"/>
        <w:jc w:val="both"/>
      </w:pPr>
      <w:r w:rsidRPr="7FEC474C">
        <w:rPr>
          <w:rFonts w:ascii="Arial" w:hAnsi="Arial" w:cs="Arial"/>
        </w:rPr>
        <w:t>[Another critical aspect of any system is Performance. A system designed keeping Performance in view uses is fast and very responsive. Document all the System Performance requirements here.</w:t>
      </w:r>
      <w:r w:rsidR="00873023" w:rsidRPr="7FEC474C">
        <w:rPr>
          <w:rFonts w:ascii="Arial" w:hAnsi="Arial" w:cs="Arial"/>
        </w:rPr>
        <w:t xml:space="preserve"> Focus on Design Decisions to manage Performance.</w:t>
      </w:r>
      <w:r w:rsidRPr="7FEC474C">
        <w:rPr>
          <w:rFonts w:ascii="Arial" w:hAnsi="Arial" w:cs="Arial"/>
        </w:rPr>
        <w:t xml:space="preserve">] </w:t>
      </w:r>
    </w:p>
    <w:p w14:paraId="6185DABB" w14:textId="6A17E82B" w:rsidR="4E32BCE1" w:rsidRDefault="4E32BCE1" w:rsidP="7FEC474C">
      <w:pPr>
        <w:pStyle w:val="BodyText"/>
        <w:rPr>
          <w:rFonts w:ascii="Arial" w:hAnsi="Arial" w:cs="Arial"/>
        </w:rPr>
      </w:pPr>
      <w:r w:rsidRPr="7FEC474C">
        <w:rPr>
          <w:rFonts w:ascii="Arial" w:hAnsi="Arial" w:cs="Arial"/>
        </w:rPr>
        <w:t>System performance needs to be ac</w:t>
      </w:r>
      <w:r w:rsidR="65C37E47" w:rsidRPr="7FEC474C">
        <w:rPr>
          <w:rFonts w:ascii="Arial" w:hAnsi="Arial" w:cs="Arial"/>
        </w:rPr>
        <w:t xml:space="preserve">curate </w:t>
      </w:r>
      <w:r w:rsidR="5863D308" w:rsidRPr="7FEC474C">
        <w:rPr>
          <w:rFonts w:ascii="Arial" w:hAnsi="Arial" w:cs="Arial"/>
        </w:rPr>
        <w:t xml:space="preserve">while counting </w:t>
      </w:r>
      <w:proofErr w:type="gramStart"/>
      <w:r w:rsidR="3D29D327" w:rsidRPr="7FEC474C">
        <w:rPr>
          <w:rFonts w:ascii="Arial" w:hAnsi="Arial" w:cs="Arial"/>
        </w:rPr>
        <w:t>words  because</w:t>
      </w:r>
      <w:proofErr w:type="gramEnd"/>
      <w:r w:rsidR="3D29D327" w:rsidRPr="7FEC474C">
        <w:rPr>
          <w:rFonts w:ascii="Arial" w:hAnsi="Arial" w:cs="Arial"/>
        </w:rPr>
        <w:t xml:space="preserve"> numbers will be considered as invalid</w:t>
      </w:r>
      <w:r w:rsidR="22E2DC24" w:rsidRPr="7FEC474C">
        <w:rPr>
          <w:rFonts w:ascii="Arial" w:hAnsi="Arial" w:cs="Arial"/>
        </w:rPr>
        <w:t xml:space="preserve"> and case insensitivity plays a major role in performance.</w:t>
      </w:r>
    </w:p>
    <w:p w14:paraId="0D745A77" w14:textId="77777777" w:rsidR="00AD0765" w:rsidRDefault="009D4FE0" w:rsidP="00FD12E4">
      <w:pPr>
        <w:pStyle w:val="Heading3"/>
      </w:pPr>
      <w:bookmarkStart w:id="55" w:name="_Toc368912271"/>
      <w:r>
        <w:t>Security</w:t>
      </w:r>
      <w:bookmarkStart w:id="56" w:name="_Toc207768271"/>
      <w:bookmarkEnd w:id="54"/>
      <w:bookmarkEnd w:id="55"/>
    </w:p>
    <w:p w14:paraId="43BF5109" w14:textId="77777777" w:rsidR="00272E71" w:rsidRPr="00272E71" w:rsidRDefault="00272E71" w:rsidP="001267B1">
      <w:pPr>
        <w:pStyle w:val="InfoBlue"/>
        <w:jc w:val="both"/>
        <w:rPr>
          <w:rFonts w:ascii="Arial" w:hAnsi="Arial" w:cs="Arial"/>
        </w:rPr>
      </w:pPr>
      <w:r w:rsidRPr="7FEC474C">
        <w:rPr>
          <w:rFonts w:ascii="Arial" w:hAnsi="Arial" w:cs="Arial"/>
        </w:rPr>
        <w:t>[Security has emerge</w:t>
      </w:r>
      <w:r w:rsidR="001267B1" w:rsidRPr="7FEC474C">
        <w:rPr>
          <w:rFonts w:ascii="Arial" w:hAnsi="Arial" w:cs="Arial"/>
        </w:rPr>
        <w:t>d</w:t>
      </w:r>
      <w:r w:rsidRPr="7FEC474C">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sidRPr="7FEC474C">
        <w:rPr>
          <w:rFonts w:ascii="Arial" w:hAnsi="Arial" w:cs="Arial"/>
        </w:rPr>
        <w:t>s implemented in the system including the use and management of integrity and access controls that apply to the system and its components</w:t>
      </w:r>
      <w:r w:rsidRPr="7FEC474C">
        <w:rPr>
          <w:rFonts w:ascii="Arial" w:hAnsi="Arial" w:cs="Arial"/>
        </w:rPr>
        <w:t>.</w:t>
      </w:r>
      <w:r w:rsidR="001267B1" w:rsidRPr="7FEC474C">
        <w:rPr>
          <w:rFonts w:ascii="Arial" w:hAnsi="Arial" w:cs="Arial"/>
        </w:rPr>
        <w:t xml:space="preserve"> Also include any tools that will support security and privacy requirements.</w:t>
      </w:r>
      <w:r w:rsidRPr="7FEC474C">
        <w:rPr>
          <w:rFonts w:ascii="Arial" w:hAnsi="Arial" w:cs="Arial"/>
        </w:rPr>
        <w:t>]</w:t>
      </w:r>
      <w:r w:rsidR="001267B1" w:rsidRPr="7FEC474C">
        <w:rPr>
          <w:i w:val="0"/>
          <w:sz w:val="23"/>
          <w:szCs w:val="23"/>
        </w:rPr>
        <w:t xml:space="preserve"> </w:t>
      </w:r>
      <w:r w:rsidRPr="7FEC474C">
        <w:rPr>
          <w:rFonts w:ascii="Arial" w:hAnsi="Arial" w:cs="Arial"/>
        </w:rPr>
        <w:t xml:space="preserve"> </w:t>
      </w:r>
    </w:p>
    <w:p w14:paraId="0DDC5B2C" w14:textId="13801F58" w:rsidR="0ABFAF82" w:rsidRDefault="0ABFAF82" w:rsidP="7FEC474C">
      <w:pPr>
        <w:pStyle w:val="BodyText"/>
        <w:rPr>
          <w:rFonts w:ascii="Arial" w:hAnsi="Arial" w:cs="Arial"/>
        </w:rPr>
      </w:pPr>
      <w:r w:rsidRPr="7FEC474C">
        <w:rPr>
          <w:rFonts w:ascii="Arial" w:hAnsi="Arial" w:cs="Arial"/>
        </w:rPr>
        <w:t xml:space="preserve">The source code is available only in read mode for others who are accessing file and </w:t>
      </w:r>
      <w:proofErr w:type="gramStart"/>
      <w:r w:rsidRPr="7FEC474C">
        <w:rPr>
          <w:rFonts w:ascii="Arial" w:hAnsi="Arial" w:cs="Arial"/>
        </w:rPr>
        <w:t>final executab</w:t>
      </w:r>
      <w:r w:rsidR="0B43E1A4" w:rsidRPr="7FEC474C">
        <w:rPr>
          <w:rFonts w:ascii="Arial" w:hAnsi="Arial" w:cs="Arial"/>
        </w:rPr>
        <w:t>le files is</w:t>
      </w:r>
      <w:proofErr w:type="gramEnd"/>
      <w:r w:rsidR="0B43E1A4" w:rsidRPr="7FEC474C">
        <w:rPr>
          <w:rFonts w:ascii="Arial" w:hAnsi="Arial" w:cs="Arial"/>
        </w:rPr>
        <w:t xml:space="preserve"> only available for further modifications.</w:t>
      </w:r>
    </w:p>
    <w:p w14:paraId="1D949CE4" w14:textId="77777777" w:rsidR="00AD0765" w:rsidRDefault="009D4FE0" w:rsidP="00FD12E4">
      <w:pPr>
        <w:pStyle w:val="Heading3"/>
      </w:pPr>
      <w:bookmarkStart w:id="57" w:name="_Toc368912272"/>
      <w:r>
        <w:t>Concurrency and Synchronization</w:t>
      </w:r>
      <w:bookmarkStart w:id="58" w:name="_Toc207768272"/>
      <w:bookmarkEnd w:id="56"/>
      <w:bookmarkEnd w:id="57"/>
    </w:p>
    <w:p w14:paraId="69538967" w14:textId="77777777" w:rsidR="00DA6E32" w:rsidRPr="00DA6E32" w:rsidRDefault="00DA6E32" w:rsidP="00DA6E32">
      <w:pPr>
        <w:pStyle w:val="InfoBlue"/>
        <w:jc w:val="both"/>
        <w:rPr>
          <w:rFonts w:ascii="Arial" w:hAnsi="Arial" w:cs="Arial"/>
        </w:rPr>
      </w:pPr>
      <w:r w:rsidRPr="7FEC474C">
        <w:rPr>
          <w:rFonts w:ascii="Arial" w:hAnsi="Arial" w:cs="Arial"/>
        </w:rPr>
        <w:t>[If the system needs to be in synch with another system, the details of the same have to be documented here.]</w:t>
      </w:r>
    </w:p>
    <w:p w14:paraId="3BBBE812" w14:textId="291AE047" w:rsidR="350001F2" w:rsidRDefault="350001F2" w:rsidP="7FEC474C">
      <w:pPr>
        <w:pStyle w:val="BodyText"/>
      </w:pPr>
      <w:r w:rsidRPr="7FEC474C">
        <w:rPr>
          <w:rFonts w:ascii="Arial" w:hAnsi="Arial" w:cs="Arial"/>
        </w:rPr>
        <w:t>Application is designed t</w:t>
      </w:r>
      <w:r w:rsidR="00580887">
        <w:rPr>
          <w:rFonts w:ascii="Arial" w:hAnsi="Arial" w:cs="Arial"/>
        </w:rPr>
        <w:t>o work concurrently without int</w:t>
      </w:r>
      <w:r w:rsidRPr="7FEC474C">
        <w:rPr>
          <w:rFonts w:ascii="Arial" w:hAnsi="Arial" w:cs="Arial"/>
        </w:rPr>
        <w:t>egrating with the function of other part of code and also work simultaneousl</w:t>
      </w:r>
      <w:r w:rsidR="293B396E" w:rsidRPr="7FEC474C">
        <w:rPr>
          <w:rFonts w:ascii="Arial" w:hAnsi="Arial" w:cs="Arial"/>
        </w:rPr>
        <w:t>y.</w:t>
      </w:r>
    </w:p>
    <w:p w14:paraId="44CB258F" w14:textId="77777777" w:rsidR="00AD0765" w:rsidRDefault="009D4FE0" w:rsidP="00FD12E4">
      <w:pPr>
        <w:pStyle w:val="Heading3"/>
      </w:pPr>
      <w:bookmarkStart w:id="59" w:name="_Toc368912273"/>
      <w:r>
        <w:t>Housekeeping and Maintenanc</w:t>
      </w:r>
      <w:bookmarkStart w:id="60" w:name="_Toc207768273"/>
      <w:bookmarkEnd w:id="58"/>
      <w:r w:rsidR="00AD0765">
        <w:t>e</w:t>
      </w:r>
      <w:bookmarkEnd w:id="59"/>
    </w:p>
    <w:p w14:paraId="406CC36E" w14:textId="77777777" w:rsidR="00D10D5F" w:rsidRDefault="00DA6E32" w:rsidP="00C26C21">
      <w:pPr>
        <w:pStyle w:val="InfoBlue"/>
        <w:jc w:val="both"/>
        <w:rPr>
          <w:rFonts w:ascii="Arial" w:hAnsi="Arial" w:cs="Arial"/>
        </w:rPr>
      </w:pPr>
      <w:r w:rsidRPr="7FEC474C">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60"/>
    </w:p>
    <w:p w14:paraId="4047A167" w14:textId="0AE8FD6C" w:rsidR="2475BB1C" w:rsidRDefault="2475BB1C" w:rsidP="7FEC474C">
      <w:pPr>
        <w:pStyle w:val="BodyText"/>
      </w:pPr>
      <w:proofErr w:type="spellStart"/>
      <w:r w:rsidRPr="7FEC474C">
        <w:rPr>
          <w:rFonts w:ascii="Arial" w:hAnsi="Arial" w:cs="Arial"/>
        </w:rPr>
        <w:t>Makefile</w:t>
      </w:r>
      <w:proofErr w:type="spellEnd"/>
      <w:r w:rsidRPr="7FEC474C">
        <w:rPr>
          <w:rFonts w:ascii="Arial" w:hAnsi="Arial" w:cs="Arial"/>
        </w:rPr>
        <w:t xml:space="preserve"> is cleared first to remove the previous cache and text files are used to manage the dat</w:t>
      </w:r>
      <w:r w:rsidR="7A0B7D87" w:rsidRPr="7FEC474C">
        <w:rPr>
          <w:rFonts w:ascii="Arial" w:hAnsi="Arial" w:cs="Arial"/>
        </w:rPr>
        <w:t>abase.</w:t>
      </w:r>
    </w:p>
    <w:p w14:paraId="27921CB1" w14:textId="77777777" w:rsidR="00D10D5F" w:rsidRDefault="00D10D5F" w:rsidP="00D10D5F">
      <w:pPr>
        <w:pStyle w:val="Heading1"/>
      </w:pPr>
      <w:bookmarkStart w:id="61" w:name="_Toc207768275"/>
      <w:bookmarkStart w:id="62" w:name="_Toc368912274"/>
      <w:r>
        <w:t>System Architecture</w:t>
      </w:r>
      <w:bookmarkStart w:id="63" w:name="_Toc207768276"/>
      <w:bookmarkEnd w:id="61"/>
      <w:bookmarkEnd w:id="62"/>
    </w:p>
    <w:p w14:paraId="2B6381F3"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14:paraId="237D2457" w14:textId="77777777" w:rsidR="00D00827" w:rsidRPr="00D00827" w:rsidRDefault="00D00827" w:rsidP="00D00827">
      <w:pPr>
        <w:pStyle w:val="InfoBlue"/>
        <w:jc w:val="both"/>
      </w:pPr>
      <w:r w:rsidRPr="00D00827">
        <w:rPr>
          <w:rFonts w:ascii="Arial" w:hAnsi="Arial" w:cs="Arial"/>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in order to achieve the required results.</w:t>
      </w:r>
      <w:r>
        <w:rPr>
          <w:rFonts w:ascii="Arial" w:hAnsi="Arial" w:cs="Arial"/>
        </w:rPr>
        <w:t>]</w:t>
      </w:r>
    </w:p>
    <w:p w14:paraId="12E7E803" w14:textId="77777777" w:rsidR="00D10D5F" w:rsidRDefault="00D10D5F" w:rsidP="00D10D5F">
      <w:pPr>
        <w:pStyle w:val="Heading2"/>
      </w:pPr>
      <w:bookmarkStart w:id="64" w:name="_Toc368912275"/>
      <w:proofErr w:type="gramStart"/>
      <w:r>
        <w:t>System Architecture Diagram.</w:t>
      </w:r>
      <w:proofErr w:type="gramEnd"/>
      <w:r>
        <w:t xml:space="preserve"> (Not Necessary)</w:t>
      </w:r>
      <w:bookmarkStart w:id="65" w:name="_Toc207768278"/>
      <w:bookmarkEnd w:id="63"/>
      <w:bookmarkEnd w:id="64"/>
    </w:p>
    <w:p w14:paraId="65BC7CBA" w14:textId="77777777"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r w:rsidRPr="00D00827">
        <w:rPr>
          <w:rFonts w:ascii="Arial" w:hAnsi="Arial" w:cs="Arial"/>
        </w:rPr>
        <w:t xml:space="preserve"> </w:t>
      </w:r>
    </w:p>
    <w:p w14:paraId="7DBB017A" w14:textId="3DC25B48" w:rsidR="00E424DA" w:rsidRPr="00E424DA" w:rsidRDefault="00E424DA" w:rsidP="00E424DA">
      <w:pPr>
        <w:pStyle w:val="BodyText"/>
      </w:pPr>
      <w:r>
        <w:rPr>
          <w:noProof/>
        </w:rPr>
        <w:drawing>
          <wp:inline distT="0" distB="0" distL="0" distR="0" wp14:anchorId="6434A176" wp14:editId="263F8FAD">
            <wp:extent cx="6416040" cy="4480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9 at 10.19.54 AM.jpeg"/>
                    <pic:cNvPicPr/>
                  </pic:nvPicPr>
                  <pic:blipFill>
                    <a:blip r:embed="rId18">
                      <a:extLst>
                        <a:ext uri="{28A0092B-C50C-407E-A947-70E740481C1C}">
                          <a14:useLocalDpi xmlns:a14="http://schemas.microsoft.com/office/drawing/2010/main" val="0"/>
                        </a:ext>
                      </a:extLst>
                    </a:blip>
                    <a:stretch>
                      <a:fillRect/>
                    </a:stretch>
                  </pic:blipFill>
                  <pic:spPr>
                    <a:xfrm>
                      <a:off x="0" y="0"/>
                      <a:ext cx="6416040" cy="4480560"/>
                    </a:xfrm>
                    <a:prstGeom prst="rect">
                      <a:avLst/>
                    </a:prstGeom>
                  </pic:spPr>
                </pic:pic>
              </a:graphicData>
            </a:graphic>
          </wp:inline>
        </w:drawing>
      </w:r>
    </w:p>
    <w:p w14:paraId="0B09C9E9" w14:textId="77777777" w:rsidR="00D10D5F" w:rsidRDefault="00D10D5F" w:rsidP="00D10D5F">
      <w:pPr>
        <w:pStyle w:val="Heading2"/>
      </w:pPr>
      <w:bookmarkStart w:id="66" w:name="_Toc368912276"/>
      <w:r>
        <w:t>System Use-Cases</w:t>
      </w:r>
      <w:bookmarkStart w:id="67" w:name="_Toc207768279"/>
      <w:bookmarkEnd w:id="65"/>
      <w:bookmarkEnd w:id="66"/>
    </w:p>
    <w:p w14:paraId="1193970F" w14:textId="77777777" w:rsidR="00D00827" w:rsidRPr="00D00827" w:rsidRDefault="00D00827" w:rsidP="00D00827">
      <w:pPr>
        <w:pStyle w:val="InfoBlue"/>
        <w:jc w:val="both"/>
        <w:rPr>
          <w:rFonts w:ascii="Arial" w:hAnsi="Arial" w:cs="Arial"/>
        </w:rPr>
      </w:pPr>
      <w:r w:rsidRPr="7FEC474C">
        <w:rPr>
          <w:rFonts w:ascii="Arial" w:hAnsi="Arial" w:cs="Arial"/>
        </w:rPr>
        <w:t xml:space="preserve">[If there are any documented scenarios or use-cases of the system behavior and/or structure, they may be included here] </w:t>
      </w:r>
    </w:p>
    <w:p w14:paraId="088EA310" w14:textId="7BBDFC11" w:rsidR="4D14F57A" w:rsidRDefault="4D14F57A" w:rsidP="7FEC474C">
      <w:pPr>
        <w:pStyle w:val="BodyText"/>
        <w:rPr>
          <w:rFonts w:ascii="Arial" w:hAnsi="Arial" w:cs="Arial"/>
        </w:rPr>
      </w:pPr>
      <w:proofErr w:type="gramStart"/>
      <w:r w:rsidRPr="7FEC474C">
        <w:rPr>
          <w:rFonts w:ascii="Arial" w:hAnsi="Arial" w:cs="Arial"/>
        </w:rPr>
        <w:t xml:space="preserve">Use-case diagram to indicate the actor as user and use case as </w:t>
      </w:r>
      <w:r w:rsidR="244BCFF8" w:rsidRPr="7FEC474C">
        <w:rPr>
          <w:rFonts w:ascii="Arial" w:hAnsi="Arial" w:cs="Arial"/>
        </w:rPr>
        <w:t>files.</w:t>
      </w:r>
      <w:proofErr w:type="gramEnd"/>
    </w:p>
    <w:p w14:paraId="071AD864" w14:textId="64D4208D" w:rsidR="00580887" w:rsidRDefault="00E424DA" w:rsidP="7FEC474C">
      <w:pPr>
        <w:pStyle w:val="BodyText"/>
        <w:rPr>
          <w:rFonts w:ascii="Arial" w:hAnsi="Arial" w:cs="Arial"/>
        </w:rPr>
      </w:pPr>
      <w:r>
        <w:rPr>
          <w:rFonts w:ascii="Arial" w:hAnsi="Arial" w:cs="Arial"/>
          <w:noProof/>
        </w:rPr>
        <w:drawing>
          <wp:inline distT="0" distB="0" distL="0" distR="0" wp14:anchorId="38F1A661" wp14:editId="7AED0A38">
            <wp:extent cx="496062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09 at 10.19.17 AM.jpeg"/>
                    <pic:cNvPicPr/>
                  </pic:nvPicPr>
                  <pic:blipFill>
                    <a:blip r:embed="rId19">
                      <a:extLst>
                        <a:ext uri="{28A0092B-C50C-407E-A947-70E740481C1C}">
                          <a14:useLocalDpi xmlns:a14="http://schemas.microsoft.com/office/drawing/2010/main" val="0"/>
                        </a:ext>
                      </a:extLst>
                    </a:blip>
                    <a:stretch>
                      <a:fillRect/>
                    </a:stretch>
                  </pic:blipFill>
                  <pic:spPr>
                    <a:xfrm>
                      <a:off x="0" y="0"/>
                      <a:ext cx="4960620" cy="3688080"/>
                    </a:xfrm>
                    <a:prstGeom prst="rect">
                      <a:avLst/>
                    </a:prstGeom>
                  </pic:spPr>
                </pic:pic>
              </a:graphicData>
            </a:graphic>
          </wp:inline>
        </w:drawing>
      </w:r>
    </w:p>
    <w:p w14:paraId="6616E2C1" w14:textId="77777777" w:rsidR="00D10D5F" w:rsidRDefault="00D10D5F" w:rsidP="00D10D5F">
      <w:pPr>
        <w:pStyle w:val="Heading2"/>
      </w:pPr>
      <w:bookmarkStart w:id="68" w:name="_Toc368912277"/>
      <w:r>
        <w:t>Subsystem Architecture</w:t>
      </w:r>
      <w:bookmarkStart w:id="69" w:name="_Toc207768280"/>
      <w:bookmarkEnd w:id="67"/>
      <w:bookmarkEnd w:id="68"/>
    </w:p>
    <w:p w14:paraId="1705EAD2" w14:textId="77777777"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14:paraId="590E328F" w14:textId="77777777"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14:paraId="10B6819A" w14:textId="77777777" w:rsidR="00D10D5F" w:rsidRDefault="00D10D5F" w:rsidP="00D10D5F">
      <w:pPr>
        <w:pStyle w:val="Heading2"/>
      </w:pPr>
      <w:bookmarkStart w:id="70" w:name="_Toc368912278"/>
      <w:r>
        <w:t>System Interfaces</w:t>
      </w:r>
      <w:bookmarkStart w:id="71" w:name="_Toc207768281"/>
      <w:bookmarkEnd w:id="69"/>
      <w:bookmarkEnd w:id="70"/>
    </w:p>
    <w:p w14:paraId="4496A8C4" w14:textId="77777777"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14:paraId="62D54D67" w14:textId="77777777" w:rsidR="00D10D5F" w:rsidRDefault="00D10D5F" w:rsidP="00D10D5F">
      <w:pPr>
        <w:pStyle w:val="Heading3"/>
      </w:pPr>
      <w:bookmarkStart w:id="72" w:name="_Toc368912279"/>
      <w:r>
        <w:t>Internal Interfaces</w:t>
      </w:r>
      <w:bookmarkStart w:id="73" w:name="_Toc207768282"/>
      <w:bookmarkEnd w:id="71"/>
      <w:bookmarkEnd w:id="72"/>
    </w:p>
    <w:p w14:paraId="2C075F55"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14:paraId="31E0FD79" w14:textId="77777777" w:rsidR="00D10D5F" w:rsidRDefault="00D10D5F" w:rsidP="00D10D5F">
      <w:pPr>
        <w:pStyle w:val="Heading3"/>
      </w:pPr>
      <w:bookmarkStart w:id="74" w:name="_Toc368912280"/>
      <w:r>
        <w:t>External Interfaces</w:t>
      </w:r>
      <w:bookmarkStart w:id="75" w:name="_Toc207768283"/>
      <w:bookmarkEnd w:id="73"/>
      <w:bookmarkEnd w:id="74"/>
    </w:p>
    <w:p w14:paraId="1F68CA46" w14:textId="77777777"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14:paraId="1224A591" w14:textId="77777777" w:rsidR="00F304DA" w:rsidRDefault="0045480B" w:rsidP="00F304DA">
      <w:pPr>
        <w:pStyle w:val="Heading1"/>
      </w:pPr>
      <w:bookmarkStart w:id="76" w:name="_Toc207768287"/>
      <w:bookmarkStart w:id="77" w:name="_Toc368912281"/>
      <w:bookmarkEnd w:id="75"/>
      <w:r>
        <w:t>Detailed System Design</w:t>
      </w:r>
      <w:bookmarkStart w:id="78" w:name="_Toc207768300"/>
      <w:bookmarkEnd w:id="76"/>
      <w:bookmarkEnd w:id="77"/>
    </w:p>
    <w:p w14:paraId="22F05FC1" w14:textId="77777777"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14:paraId="7A962BCD" w14:textId="77777777" w:rsidR="00F304DA" w:rsidRDefault="0045480B" w:rsidP="00F304DA">
      <w:pPr>
        <w:pStyle w:val="Heading2"/>
      </w:pPr>
      <w:bookmarkStart w:id="79" w:name="_Toc368912282"/>
      <w:r>
        <w:t>Key Entities</w:t>
      </w:r>
      <w:bookmarkStart w:id="80" w:name="_Toc207768301"/>
      <w:bookmarkEnd w:id="78"/>
      <w:bookmarkEnd w:id="79"/>
    </w:p>
    <w:p w14:paraId="6E1B5C9E" w14:textId="77777777" w:rsidR="007B42B5" w:rsidRPr="007B42B5" w:rsidRDefault="007B42B5" w:rsidP="007B42B5">
      <w:pPr>
        <w:pStyle w:val="InfoBlue"/>
        <w:jc w:val="both"/>
        <w:rPr>
          <w:rFonts w:ascii="Arial" w:hAnsi="Arial" w:cs="Arial"/>
        </w:rPr>
      </w:pPr>
      <w:r w:rsidRPr="7FEC474C">
        <w:rPr>
          <w:rFonts w:ascii="Arial" w:hAnsi="Arial" w:cs="Arial"/>
        </w:rPr>
        <w:t>[Provide a Comprehensive list of the Key Entit</w:t>
      </w:r>
      <w:r w:rsidR="00B563A7" w:rsidRPr="7FEC474C">
        <w:rPr>
          <w:rFonts w:ascii="Arial" w:hAnsi="Arial" w:cs="Arial"/>
        </w:rPr>
        <w:t>ies associated with</w:t>
      </w:r>
      <w:r w:rsidRPr="7FEC474C">
        <w:rPr>
          <w:rFonts w:ascii="Arial" w:hAnsi="Arial" w:cs="Arial"/>
        </w:rPr>
        <w:t xml:space="preserve"> the System in this section.]</w:t>
      </w:r>
    </w:p>
    <w:p w14:paraId="4895E3BF" w14:textId="024C2C8E" w:rsidR="039E4291" w:rsidRDefault="039E4291" w:rsidP="7FEC474C">
      <w:pPr>
        <w:pStyle w:val="BodyText"/>
      </w:pPr>
      <w:r w:rsidRPr="7FEC474C">
        <w:rPr>
          <w:rFonts w:ascii="Arial" w:hAnsi="Arial" w:cs="Arial"/>
        </w:rPr>
        <w:t xml:space="preserve">We use key entities as </w:t>
      </w:r>
      <w:proofErr w:type="spellStart"/>
      <w:r w:rsidRPr="7FEC474C">
        <w:rPr>
          <w:rFonts w:ascii="Arial" w:hAnsi="Arial" w:cs="Arial"/>
        </w:rPr>
        <w:t>Valgrind</w:t>
      </w:r>
      <w:proofErr w:type="spellEnd"/>
      <w:r w:rsidRPr="7FEC474C">
        <w:rPr>
          <w:rFonts w:ascii="Arial" w:hAnsi="Arial" w:cs="Arial"/>
        </w:rPr>
        <w:t xml:space="preserve"> and </w:t>
      </w:r>
      <w:proofErr w:type="spellStart"/>
      <w:r w:rsidRPr="7FEC474C">
        <w:rPr>
          <w:rFonts w:ascii="Arial" w:hAnsi="Arial" w:cs="Arial"/>
        </w:rPr>
        <w:t>gdb</w:t>
      </w:r>
      <w:proofErr w:type="spellEnd"/>
      <w:r w:rsidRPr="7FEC474C">
        <w:rPr>
          <w:rFonts w:ascii="Arial" w:hAnsi="Arial" w:cs="Arial"/>
        </w:rPr>
        <w:t>.</w:t>
      </w:r>
    </w:p>
    <w:p w14:paraId="2ABD1110" w14:textId="77777777" w:rsidR="00F304DA" w:rsidRDefault="0045480B" w:rsidP="00F304DA">
      <w:pPr>
        <w:pStyle w:val="Heading2"/>
      </w:pPr>
      <w:bookmarkStart w:id="81" w:name="_Toc368912283"/>
      <w:r>
        <w:t>Detailed-Level Database Design</w:t>
      </w:r>
      <w:bookmarkStart w:id="82" w:name="_Toc207768303"/>
      <w:bookmarkEnd w:id="80"/>
      <w:bookmarkEnd w:id="81"/>
    </w:p>
    <w:p w14:paraId="32444970" w14:textId="77777777"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14:paraId="00C21121" w14:textId="77777777"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14:paraId="3017BE62" w14:textId="77777777"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14:paraId="19EF9391" w14:textId="77777777"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14:paraId="16FCD81D" w14:textId="77777777"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14:paraId="7CFB95BA" w14:textId="77777777"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r w:rsidRPr="00BE57D7">
        <w:rPr>
          <w:rFonts w:ascii="Arial" w:hAnsi="Arial" w:cs="Arial"/>
        </w:rPr>
        <w:t xml:space="preserve"> </w:t>
      </w:r>
    </w:p>
    <w:p w14:paraId="5AAC0A2D" w14:textId="77777777" w:rsidR="005E7584" w:rsidRDefault="005E7584" w:rsidP="005E7584">
      <w:pPr>
        <w:pStyle w:val="Heading3"/>
      </w:pPr>
      <w:bookmarkStart w:id="83" w:name="_Toc361156525"/>
      <w:bookmarkStart w:id="84" w:name="_Toc368912284"/>
      <w:r>
        <w:t>Data Mapping Information</w:t>
      </w:r>
      <w:bookmarkEnd w:id="83"/>
      <w:bookmarkEnd w:id="84"/>
    </w:p>
    <w:p w14:paraId="150F3D7D" w14:textId="77777777"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w:t>
      </w:r>
      <w:r w:rsidR="00E431BD">
        <w:rPr>
          <w:rFonts w:ascii="Arial" w:hAnsi="Arial" w:cs="Arial"/>
        </w:rPr>
        <w:t xml:space="preserve"> </w:t>
      </w:r>
      <w:r w:rsidRPr="00E431BD">
        <w:rPr>
          <w:rFonts w:ascii="Arial" w:hAnsi="Arial" w:cs="Arial"/>
        </w:rPr>
        <w:t>mapping</w:t>
      </w:r>
      <w:r w:rsidR="00E431BD">
        <w:rPr>
          <w:rFonts w:ascii="Arial" w:hAnsi="Arial" w:cs="Arial"/>
        </w:rPr>
        <w:t xml:space="preserve">, Data Models to be mapped, Integration details etc. including </w:t>
      </w:r>
    </w:p>
    <w:p w14:paraId="04B68F6C" w14:textId="77777777" w:rsidR="00E431BD" w:rsidRPr="00E431BD" w:rsidRDefault="00665817" w:rsidP="00E431BD">
      <w:pPr>
        <w:pStyle w:val="InfoBlue"/>
        <w:jc w:val="both"/>
        <w:rPr>
          <w:rFonts w:ascii="Arial" w:hAnsi="Arial" w:cs="Arial"/>
        </w:rPr>
      </w:pPr>
      <w:hyperlink r:id="rId20"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21"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14:paraId="6AA8DFC0" w14:textId="77777777"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14:paraId="6B9CA775" w14:textId="77777777" w:rsidR="00E431BD" w:rsidRDefault="00E431BD" w:rsidP="00E431BD">
      <w:pPr>
        <w:pStyle w:val="InfoBlue"/>
        <w:jc w:val="both"/>
        <w:rPr>
          <w:rFonts w:ascii="Arial" w:hAnsi="Arial" w:cs="Arial"/>
        </w:rPr>
      </w:pPr>
      <w:proofErr w:type="gramStart"/>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roofErr w:type="gramEnd"/>
    </w:p>
    <w:p w14:paraId="73D1241E" w14:textId="77777777" w:rsidR="00E431BD" w:rsidRPr="00E431BD" w:rsidRDefault="00665817" w:rsidP="00E431BD">
      <w:pPr>
        <w:pStyle w:val="InfoBlue"/>
        <w:jc w:val="both"/>
      </w:pPr>
      <w:hyperlink r:id="rId22" w:tooltip="Data consolidation (page does not exist)" w:history="1">
        <w:proofErr w:type="gramStart"/>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roofErr w:type="gramEnd"/>
    </w:p>
    <w:p w14:paraId="39639367" w14:textId="77777777" w:rsidR="005E7584" w:rsidRDefault="005E7584" w:rsidP="005E7584">
      <w:pPr>
        <w:pStyle w:val="Heading3"/>
      </w:pPr>
      <w:bookmarkStart w:id="85" w:name="_Toc368912285"/>
      <w:r>
        <w:t>Data Conversion</w:t>
      </w:r>
      <w:bookmarkEnd w:id="85"/>
    </w:p>
    <w:p w14:paraId="3C1A9DAD" w14:textId="77777777" w:rsidR="00BE57D7"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w:t>
      </w:r>
      <w:proofErr w:type="gramStart"/>
      <w:r w:rsidRPr="00E431BD">
        <w:rPr>
          <w:rFonts w:ascii="Arial" w:hAnsi="Arial" w:cs="Arial"/>
        </w:rPr>
        <w:t>files</w:t>
      </w:r>
      <w:proofErr w:type="gramEnd"/>
      <w:r w:rsidRPr="00E431BD">
        <w:rPr>
          <w:rFonts w:ascii="Arial" w:hAnsi="Arial" w:cs="Arial"/>
        </w:rPr>
        <w:t xml:space="preserve"> associated etc.]</w:t>
      </w:r>
    </w:p>
    <w:p w14:paraId="753181B8" w14:textId="77777777" w:rsidR="00B42623" w:rsidRPr="00B42623" w:rsidRDefault="00B42623" w:rsidP="00B42623">
      <w:pPr>
        <w:pStyle w:val="BodyText"/>
      </w:pPr>
    </w:p>
    <w:p w14:paraId="641FC5B8" w14:textId="77777777" w:rsidR="00F304DA" w:rsidRDefault="0045480B" w:rsidP="00F304DA">
      <w:pPr>
        <w:pStyle w:val="Heading2"/>
      </w:pPr>
      <w:bookmarkStart w:id="86" w:name="_Toc368912286"/>
      <w:r>
        <w:t>Archival and retention requirements</w:t>
      </w:r>
      <w:bookmarkStart w:id="87" w:name="_Toc207768304"/>
      <w:bookmarkEnd w:id="82"/>
      <w:bookmarkEnd w:id="86"/>
    </w:p>
    <w:p w14:paraId="31F115D0" w14:textId="77777777"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14:paraId="08DE8A9B" w14:textId="77777777" w:rsidR="004F467C" w:rsidRDefault="004F467C" w:rsidP="004F467C">
      <w:pPr>
        <w:pStyle w:val="Heading2"/>
      </w:pPr>
      <w:bookmarkStart w:id="88" w:name="_Toc368912287"/>
      <w:r>
        <w:t>Disaster and Failure Recovery</w:t>
      </w:r>
      <w:bookmarkEnd w:id="88"/>
    </w:p>
    <w:p w14:paraId="5C781F11" w14:textId="77777777"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14:paraId="074CC950" w14:textId="77777777" w:rsidR="00E120EC" w:rsidRDefault="00E120EC" w:rsidP="00E120EC">
      <w:pPr>
        <w:pStyle w:val="Heading2"/>
      </w:pPr>
      <w:bookmarkStart w:id="89" w:name="_Toc361156518"/>
      <w:bookmarkStart w:id="90" w:name="_Toc368912288"/>
      <w:r>
        <w:t>Business Process workflow</w:t>
      </w:r>
      <w:bookmarkEnd w:id="89"/>
      <w:bookmarkEnd w:id="90"/>
      <w:r>
        <w:t xml:space="preserve"> </w:t>
      </w:r>
    </w:p>
    <w:p w14:paraId="27D3B863" w14:textId="77777777" w:rsidR="00A610A4" w:rsidRPr="00A610A4" w:rsidRDefault="00A610A4" w:rsidP="00A610A4">
      <w:pPr>
        <w:pStyle w:val="InfoBlue"/>
        <w:jc w:val="both"/>
        <w:rPr>
          <w:rFonts w:ascii="Arial" w:hAnsi="Arial" w:cs="Arial"/>
        </w:rPr>
      </w:pPr>
      <w:r w:rsidRPr="7FEC474C">
        <w:rPr>
          <w:rFonts w:ascii="Arial" w:hAnsi="Arial" w:cs="Arial"/>
        </w:rPr>
        <w:t>[Document the Business Process Workflow in this section here.]</w:t>
      </w:r>
    </w:p>
    <w:p w14:paraId="26948A88" w14:textId="062C95C1" w:rsidR="0E19754C" w:rsidRDefault="0E19754C" w:rsidP="7FEC474C">
      <w:pPr>
        <w:pStyle w:val="BodyText"/>
      </w:pPr>
      <w:r w:rsidRPr="7FEC474C">
        <w:rPr>
          <w:rFonts w:ascii="Arial" w:hAnsi="Arial" w:cs="Arial"/>
        </w:rPr>
        <w:t>Business workflow it co</w:t>
      </w:r>
      <w:r w:rsidR="441E9040" w:rsidRPr="7FEC474C">
        <w:rPr>
          <w:rFonts w:ascii="Arial" w:hAnsi="Arial" w:cs="Arial"/>
        </w:rPr>
        <w:t>nsist of tasks that is needed to be done in repeat mode.</w:t>
      </w:r>
    </w:p>
    <w:p w14:paraId="00557BE5" w14:textId="77777777" w:rsidR="00E120EC" w:rsidRDefault="00E120EC" w:rsidP="002039EE">
      <w:pPr>
        <w:pStyle w:val="Heading2"/>
      </w:pPr>
      <w:bookmarkStart w:id="91" w:name="_Toc361156519"/>
      <w:bookmarkStart w:id="92" w:name="_Toc368912289"/>
      <w:r>
        <w:t>Business Process Modeling and Management (as applicable)</w:t>
      </w:r>
      <w:bookmarkEnd w:id="91"/>
      <w:bookmarkEnd w:id="92"/>
    </w:p>
    <w:p w14:paraId="6A7EB011" w14:textId="77777777"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14:paraId="19357F01" w14:textId="77777777" w:rsidR="00E120EC" w:rsidRDefault="00E120EC" w:rsidP="00E120EC">
      <w:pPr>
        <w:pStyle w:val="Heading2"/>
      </w:pPr>
      <w:bookmarkStart w:id="93" w:name="_Toc361156521"/>
      <w:bookmarkStart w:id="94" w:name="_Toc368912290"/>
      <w:r>
        <w:t>Business Logic</w:t>
      </w:r>
      <w:bookmarkEnd w:id="93"/>
      <w:bookmarkEnd w:id="94"/>
    </w:p>
    <w:p w14:paraId="345610C5" w14:textId="77777777"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14:paraId="64CE3360" w14:textId="77777777" w:rsidR="00E120EC" w:rsidRDefault="00E120EC" w:rsidP="00E120EC">
      <w:pPr>
        <w:pStyle w:val="Heading2"/>
      </w:pPr>
      <w:bookmarkStart w:id="95" w:name="_Toc361156522"/>
      <w:bookmarkStart w:id="96" w:name="_Toc368912291"/>
      <w:r>
        <w:t>Variables</w:t>
      </w:r>
      <w:bookmarkEnd w:id="95"/>
      <w:bookmarkEnd w:id="96"/>
    </w:p>
    <w:p w14:paraId="172FFBB8" w14:textId="5C9403A4" w:rsidR="00B42623" w:rsidRDefault="000C58FF" w:rsidP="00B42623">
      <w:pPr>
        <w:pStyle w:val="InfoBlue"/>
        <w:jc w:val="both"/>
        <w:rPr>
          <w:rFonts w:ascii="Arial" w:hAnsi="Arial" w:cs="Arial"/>
        </w:rPr>
      </w:pPr>
      <w:r w:rsidRPr="7FEC474C">
        <w:rPr>
          <w:rFonts w:ascii="Arial" w:hAnsi="Arial" w:cs="Arial"/>
        </w:rPr>
        <w:t xml:space="preserve">[Document the details of Variables, naming conventions, usage </w:t>
      </w:r>
      <w:proofErr w:type="spellStart"/>
      <w:r w:rsidRPr="7FEC474C">
        <w:rPr>
          <w:rFonts w:ascii="Arial" w:hAnsi="Arial" w:cs="Arial"/>
        </w:rPr>
        <w:t>etc</w:t>
      </w:r>
      <w:proofErr w:type="spellEnd"/>
      <w:r w:rsidRPr="7FEC474C">
        <w:rPr>
          <w:rFonts w:ascii="Arial" w:hAnsi="Arial" w:cs="Arial"/>
        </w:rPr>
        <w:t xml:space="preserve"> in this section.]</w:t>
      </w:r>
    </w:p>
    <w:p w14:paraId="355CA23D" w14:textId="71D687B2" w:rsidR="00B42623" w:rsidRDefault="00B42623" w:rsidP="00B42623">
      <w:pPr>
        <w:pStyle w:val="BodyText"/>
        <w:rPr>
          <w:rFonts w:ascii="Segoe UI" w:hAnsi="Segoe UI" w:cs="Segoe UI"/>
          <w:color w:val="FFFFFF"/>
          <w:sz w:val="21"/>
          <w:szCs w:val="21"/>
          <w:shd w:val="clear" w:color="auto" w:fill="292929"/>
        </w:rPr>
      </w:pPr>
      <w:proofErr w:type="gramStart"/>
      <w:r>
        <w:rPr>
          <w:rFonts w:ascii="Segoe UI" w:hAnsi="Segoe UI" w:cs="Segoe UI"/>
          <w:color w:val="FFFFFF"/>
          <w:sz w:val="21"/>
          <w:szCs w:val="21"/>
          <w:shd w:val="clear" w:color="auto" w:fill="292929"/>
        </w:rPr>
        <w:t>map&lt;</w:t>
      </w:r>
      <w:proofErr w:type="spellStart"/>
      <w:proofErr w:type="gramEnd"/>
      <w:r>
        <w:rPr>
          <w:rFonts w:ascii="Segoe UI" w:hAnsi="Segoe UI" w:cs="Segoe UI"/>
          <w:color w:val="FFFFFF"/>
          <w:sz w:val="21"/>
          <w:szCs w:val="21"/>
          <w:shd w:val="clear" w:color="auto" w:fill="292929"/>
        </w:rPr>
        <w:t>string,int</w:t>
      </w:r>
      <w:proofErr w:type="spellEnd"/>
      <w:r>
        <w:rPr>
          <w:rFonts w:ascii="Segoe UI" w:hAnsi="Segoe UI" w:cs="Segoe UI"/>
          <w:color w:val="FFFFFF"/>
          <w:sz w:val="21"/>
          <w:szCs w:val="21"/>
          <w:shd w:val="clear" w:color="auto" w:fill="292929"/>
        </w:rPr>
        <w:t xml:space="preserve">&gt; </w:t>
      </w:r>
      <w:proofErr w:type="spellStart"/>
      <w:r>
        <w:rPr>
          <w:rFonts w:ascii="Segoe UI" w:hAnsi="Segoe UI" w:cs="Segoe UI"/>
          <w:color w:val="FFFFFF"/>
          <w:sz w:val="21"/>
          <w:szCs w:val="21"/>
          <w:shd w:val="clear" w:color="auto" w:fill="292929"/>
        </w:rPr>
        <w:t>frequencyCounter</w:t>
      </w:r>
      <w:proofErr w:type="spellEnd"/>
      <w:r>
        <w:rPr>
          <w:rFonts w:ascii="Segoe UI" w:hAnsi="Segoe UI" w:cs="Segoe UI"/>
          <w:color w:val="FFFFFF"/>
          <w:sz w:val="21"/>
          <w:szCs w:val="21"/>
          <w:shd w:val="clear" w:color="auto" w:fill="292929"/>
        </w:rPr>
        <w:t>.</w:t>
      </w:r>
    </w:p>
    <w:p w14:paraId="4E20B791" w14:textId="2732D13B" w:rsidR="00B42623" w:rsidRPr="00B42623" w:rsidRDefault="00B42623" w:rsidP="00B42623">
      <w:pPr>
        <w:pStyle w:val="BodyText"/>
      </w:pPr>
      <w:proofErr w:type="gramStart"/>
      <w:r>
        <w:rPr>
          <w:rFonts w:ascii="Segoe UI" w:hAnsi="Segoe UI" w:cs="Segoe UI"/>
          <w:color w:val="FFFFFF"/>
          <w:sz w:val="21"/>
          <w:szCs w:val="21"/>
          <w:shd w:val="clear" w:color="auto" w:fill="292929"/>
        </w:rPr>
        <w:t>vector&lt;</w:t>
      </w:r>
      <w:proofErr w:type="gramEnd"/>
      <w:r>
        <w:rPr>
          <w:rFonts w:ascii="Segoe UI" w:hAnsi="Segoe UI" w:cs="Segoe UI"/>
          <w:color w:val="FFFFFF"/>
          <w:sz w:val="21"/>
          <w:szCs w:val="21"/>
          <w:shd w:val="clear" w:color="auto" w:fill="292929"/>
        </w:rPr>
        <w:t>thread&gt; threads</w:t>
      </w:r>
    </w:p>
    <w:p w14:paraId="6FE379BC" w14:textId="77777777" w:rsidR="00E120EC" w:rsidRDefault="00E120EC" w:rsidP="00E120EC">
      <w:pPr>
        <w:pStyle w:val="Heading2"/>
      </w:pPr>
      <w:bookmarkStart w:id="97" w:name="_Toc361156524"/>
      <w:bookmarkStart w:id="98" w:name="_Toc368912292"/>
      <w:r>
        <w:t>Activity / Class Diagrams (as applicable)</w:t>
      </w:r>
      <w:bookmarkEnd w:id="97"/>
      <w:bookmarkEnd w:id="98"/>
    </w:p>
    <w:p w14:paraId="63918C83" w14:textId="61C873C0" w:rsidR="00B42623" w:rsidRPr="00B42623" w:rsidRDefault="000C58FF" w:rsidP="00B42623">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14:paraId="2208713D" w14:textId="77777777" w:rsidR="00193769" w:rsidRDefault="00193769" w:rsidP="00193769">
      <w:pPr>
        <w:pStyle w:val="Heading2"/>
      </w:pPr>
      <w:bookmarkStart w:id="99" w:name="_Toc368912293"/>
      <w:r>
        <w:t>Data Migration</w:t>
      </w:r>
      <w:bookmarkEnd w:id="99"/>
    </w:p>
    <w:p w14:paraId="38ECF233" w14:textId="77777777"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14:paraId="75145B7A" w14:textId="77777777" w:rsidR="001E2AC5" w:rsidRDefault="001E2AC5" w:rsidP="001E2AC5">
      <w:pPr>
        <w:pStyle w:val="Heading3"/>
      </w:pPr>
      <w:bookmarkStart w:id="100" w:name="_Toc502732269"/>
      <w:bookmarkStart w:id="101" w:name="_Toc368912294"/>
      <w:r>
        <w:t>Architectural Representation</w:t>
      </w:r>
      <w:bookmarkEnd w:id="100"/>
      <w:bookmarkEnd w:id="101"/>
      <w:r>
        <w:t xml:space="preserve"> </w:t>
      </w:r>
    </w:p>
    <w:p w14:paraId="29064611" w14:textId="77777777"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14:paraId="70BABFA2" w14:textId="77777777" w:rsidR="001E2AC5" w:rsidRDefault="001E2AC5" w:rsidP="001E2AC5">
      <w:pPr>
        <w:pStyle w:val="Heading3"/>
      </w:pPr>
      <w:bookmarkStart w:id="102" w:name="_Toc502732270"/>
      <w:bookmarkStart w:id="103" w:name="_Toc368912295"/>
      <w:r>
        <w:t>Architectural Goals and Constraints</w:t>
      </w:r>
      <w:bookmarkEnd w:id="102"/>
      <w:bookmarkEnd w:id="103"/>
      <w:r>
        <w:t xml:space="preserve"> </w:t>
      </w:r>
    </w:p>
    <w:p w14:paraId="4756924D" w14:textId="77777777"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14:paraId="5F3775E7" w14:textId="77777777" w:rsidR="001E2AC5" w:rsidRDefault="001E2AC5" w:rsidP="001E2AC5">
      <w:pPr>
        <w:pStyle w:val="Heading3"/>
      </w:pPr>
      <w:bookmarkStart w:id="104" w:name="_Toc502732271"/>
      <w:bookmarkStart w:id="105" w:name="_Toc368912296"/>
      <w:r>
        <w:t>Logical View</w:t>
      </w:r>
      <w:bookmarkEnd w:id="104"/>
      <w:bookmarkEnd w:id="105"/>
      <w:r>
        <w:t xml:space="preserve"> </w:t>
      </w:r>
    </w:p>
    <w:p w14:paraId="6DB30844" w14:textId="77777777"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14:paraId="08510162" w14:textId="77777777" w:rsidR="001E2AC5" w:rsidRDefault="001E2AC5" w:rsidP="001E2AC5">
      <w:pPr>
        <w:pStyle w:val="Heading3"/>
      </w:pPr>
      <w:bookmarkStart w:id="106" w:name="_Toc502732273"/>
      <w:bookmarkStart w:id="107" w:name="_Toc368912297"/>
      <w:r>
        <w:t>Architecturally Significant Design Packages</w:t>
      </w:r>
      <w:bookmarkEnd w:id="106"/>
      <w:bookmarkEnd w:id="107"/>
    </w:p>
    <w:p w14:paraId="26AEB6A3" w14:textId="77777777"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14:paraId="17A1613C" w14:textId="77777777"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14:paraId="251C025B" w14:textId="77777777" w:rsidR="001E2AC5" w:rsidRDefault="001E2AC5" w:rsidP="001E2AC5">
      <w:pPr>
        <w:pStyle w:val="Heading3"/>
      </w:pPr>
      <w:bookmarkStart w:id="108" w:name="_Toc502732274"/>
      <w:bookmarkStart w:id="109" w:name="_Toc368912298"/>
      <w:r>
        <w:t>Data model</w:t>
      </w:r>
      <w:bookmarkEnd w:id="108"/>
      <w:bookmarkEnd w:id="109"/>
      <w:r>
        <w:t xml:space="preserve"> </w:t>
      </w:r>
    </w:p>
    <w:p w14:paraId="3E932271" w14:textId="77777777"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2D9D2A89" w14:textId="77777777" w:rsidR="001E2AC5" w:rsidRDefault="001E2AC5" w:rsidP="001E2AC5">
      <w:pPr>
        <w:ind w:left="720"/>
        <w:rPr>
          <w:rFonts w:ascii="Arial" w:hAnsi="Arial" w:cs="Arial"/>
        </w:rPr>
      </w:pPr>
      <w:bookmarkStart w:id="110" w:name="_Toc502732275"/>
      <w:r>
        <w:rPr>
          <w:rFonts w:ascii="Arial" w:hAnsi="Arial" w:cs="Arial"/>
          <w:b/>
          <w:sz w:val="24"/>
        </w:rPr>
        <w:t>Legacy system data model</w:t>
      </w:r>
      <w:bookmarkEnd w:id="110"/>
    </w:p>
    <w:p w14:paraId="01758950" w14:textId="77777777" w:rsidR="001E2AC5" w:rsidRDefault="001E2AC5" w:rsidP="001E2AC5">
      <w:pPr>
        <w:ind w:left="720"/>
        <w:rPr>
          <w:rFonts w:ascii="Arial" w:hAnsi="Arial" w:cs="Arial"/>
          <w:b/>
          <w:sz w:val="24"/>
        </w:rPr>
      </w:pPr>
      <w:bookmarkStart w:id="111" w:name="_Toc502732276"/>
      <w:r>
        <w:rPr>
          <w:rFonts w:ascii="Arial" w:hAnsi="Arial" w:cs="Arial"/>
          <w:b/>
          <w:sz w:val="24"/>
        </w:rPr>
        <w:t>Proposed system data model</w:t>
      </w:r>
      <w:bookmarkEnd w:id="111"/>
    </w:p>
    <w:p w14:paraId="152176BD" w14:textId="77777777" w:rsidR="001E2AC5" w:rsidRDefault="001E2AC5" w:rsidP="00C26C21">
      <w:pPr>
        <w:ind w:left="720"/>
        <w:rPr>
          <w:rFonts w:ascii="Arial" w:hAnsi="Arial" w:cs="Arial"/>
          <w:b/>
          <w:sz w:val="24"/>
        </w:rPr>
      </w:pPr>
      <w:bookmarkStart w:id="112" w:name="_Toc502732277"/>
      <w:r>
        <w:rPr>
          <w:rFonts w:ascii="Arial" w:hAnsi="Arial" w:cs="Arial"/>
          <w:b/>
          <w:sz w:val="24"/>
        </w:rPr>
        <w:t>Interface data model</w:t>
      </w:r>
      <w:bookmarkEnd w:id="112"/>
      <w:r>
        <w:rPr>
          <w:rFonts w:ascii="Arial" w:hAnsi="Arial" w:cs="Arial"/>
        </w:rPr>
        <w:t xml:space="preserve"> </w:t>
      </w:r>
    </w:p>
    <w:p w14:paraId="3FD4FEBD" w14:textId="77777777" w:rsidR="001E2AC5" w:rsidRDefault="001E2AC5" w:rsidP="001E2AC5">
      <w:pPr>
        <w:pStyle w:val="Heading3"/>
      </w:pPr>
      <w:bookmarkStart w:id="113" w:name="_Toc368912299"/>
      <w:r>
        <w:t>Deployment View</w:t>
      </w:r>
      <w:bookmarkEnd w:id="113"/>
    </w:p>
    <w:p w14:paraId="693D61FA" w14:textId="77777777"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14:paraId="72E496B9" w14:textId="77777777" w:rsidR="00F304DA" w:rsidRDefault="00F304DA" w:rsidP="00F304DA">
      <w:pPr>
        <w:pStyle w:val="Heading1"/>
      </w:pPr>
      <w:bookmarkStart w:id="114" w:name="_Toc368912300"/>
      <w:r>
        <w:t>Environment Description</w:t>
      </w:r>
      <w:bookmarkStart w:id="115" w:name="_Toc207768305"/>
      <w:bookmarkEnd w:id="87"/>
      <w:bookmarkEnd w:id="114"/>
    </w:p>
    <w:p w14:paraId="46772E6B" w14:textId="77777777"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14:paraId="653C9869" w14:textId="77777777" w:rsidR="00F304DA" w:rsidRDefault="00F304DA" w:rsidP="00F304DA">
      <w:pPr>
        <w:pStyle w:val="Heading2"/>
      </w:pPr>
      <w:bookmarkStart w:id="116" w:name="_Toc368912301"/>
      <w:r>
        <w:t>Time Zone Support</w:t>
      </w:r>
      <w:bookmarkStart w:id="117" w:name="_Toc207768306"/>
      <w:bookmarkEnd w:id="115"/>
      <w:bookmarkEnd w:id="116"/>
    </w:p>
    <w:p w14:paraId="60AFD04E" w14:textId="77777777" w:rsidR="0033685F" w:rsidRPr="0033685F" w:rsidRDefault="0033685F" w:rsidP="0033685F">
      <w:pPr>
        <w:pStyle w:val="InfoBlue"/>
        <w:jc w:val="both"/>
        <w:rPr>
          <w:rFonts w:ascii="Arial" w:hAnsi="Arial" w:cs="Arial"/>
        </w:rPr>
      </w:pPr>
      <w:r w:rsidRPr="0033685F">
        <w:rPr>
          <w:rFonts w:ascii="Arial" w:hAnsi="Arial" w:cs="Arial"/>
        </w:rPr>
        <w:t>[The details with respect to the Time Zone Support have to be documented here.]</w:t>
      </w:r>
    </w:p>
    <w:p w14:paraId="53D72A35" w14:textId="77777777" w:rsidR="00F304DA" w:rsidRDefault="00F304DA" w:rsidP="00F304DA">
      <w:pPr>
        <w:pStyle w:val="Heading2"/>
      </w:pPr>
      <w:bookmarkStart w:id="118" w:name="_Toc368912302"/>
      <w:r>
        <w:t>Language Support</w:t>
      </w:r>
      <w:bookmarkStart w:id="119" w:name="_Toc207768307"/>
      <w:bookmarkEnd w:id="117"/>
      <w:bookmarkEnd w:id="118"/>
    </w:p>
    <w:p w14:paraId="4EB6DE0C" w14:textId="224D69E1" w:rsidR="0033685F" w:rsidRDefault="0033685F" w:rsidP="7FEC474C">
      <w:pPr>
        <w:pStyle w:val="InfoBlue"/>
        <w:jc w:val="both"/>
        <w:rPr>
          <w:rFonts w:ascii="Arial" w:hAnsi="Arial" w:cs="Arial"/>
        </w:rPr>
      </w:pPr>
      <w:r w:rsidRPr="7FEC474C">
        <w:rPr>
          <w:rFonts w:ascii="Arial" w:hAnsi="Arial" w:cs="Arial"/>
        </w:rPr>
        <w:t>[The details with respect to the Language Support have to be documented here.]</w:t>
      </w:r>
    </w:p>
    <w:p w14:paraId="636B0B35" w14:textId="22655400" w:rsidR="4DB23B46" w:rsidRDefault="4DB23B46" w:rsidP="7FEC474C">
      <w:pPr>
        <w:pStyle w:val="BodyText"/>
      </w:pPr>
      <w:proofErr w:type="gramStart"/>
      <w:r w:rsidRPr="7FEC474C">
        <w:rPr>
          <w:rFonts w:ascii="Arial" w:hAnsi="Arial" w:cs="Arial"/>
        </w:rPr>
        <w:t>CPP on Linux, data structures, object-oriented programming.</w:t>
      </w:r>
      <w:proofErr w:type="gramEnd"/>
    </w:p>
    <w:p w14:paraId="47B18BDE" w14:textId="6506705B" w:rsidR="7FEC474C" w:rsidRDefault="7FEC474C" w:rsidP="7FEC474C">
      <w:pPr>
        <w:pStyle w:val="BodyText"/>
      </w:pPr>
      <w:bookmarkStart w:id="120" w:name="_Toc207768308"/>
      <w:bookmarkEnd w:id="119"/>
    </w:p>
    <w:p w14:paraId="3D0CDCE7" w14:textId="77777777" w:rsidR="00F304DA" w:rsidRDefault="00F304DA" w:rsidP="00F304DA">
      <w:pPr>
        <w:pStyle w:val="Heading2"/>
      </w:pPr>
      <w:bookmarkStart w:id="121" w:name="_Toc368912304"/>
      <w:r>
        <w:t>Server-Side Requirements</w:t>
      </w:r>
      <w:bookmarkStart w:id="122" w:name="_Toc207768309"/>
      <w:bookmarkEnd w:id="120"/>
      <w:bookmarkEnd w:id="121"/>
    </w:p>
    <w:p w14:paraId="318366E8" w14:textId="77777777" w:rsidR="0033685F" w:rsidRPr="0033685F" w:rsidRDefault="0033685F" w:rsidP="0033685F">
      <w:pPr>
        <w:pStyle w:val="InfoBlue"/>
        <w:jc w:val="both"/>
        <w:rPr>
          <w:rFonts w:ascii="Arial" w:hAnsi="Arial" w:cs="Arial"/>
        </w:rPr>
      </w:pPr>
      <w:r w:rsidRPr="7FEC474C">
        <w:rPr>
          <w:rFonts w:ascii="Arial" w:hAnsi="Arial" w:cs="Arial"/>
        </w:rPr>
        <w:t xml:space="preserve">[All the server side requirements including, disk space, Application servers, Jobs, Network </w:t>
      </w:r>
      <w:proofErr w:type="spellStart"/>
      <w:r w:rsidRPr="7FEC474C">
        <w:rPr>
          <w:rFonts w:ascii="Arial" w:hAnsi="Arial" w:cs="Arial"/>
        </w:rPr>
        <w:t>etc</w:t>
      </w:r>
      <w:proofErr w:type="spellEnd"/>
      <w:r w:rsidRPr="7FEC474C">
        <w:rPr>
          <w:rFonts w:ascii="Arial" w:hAnsi="Arial" w:cs="Arial"/>
        </w:rPr>
        <w:t xml:space="preserve"> have to be detailed out in this section and subsections. Add further subsections as needed.]</w:t>
      </w:r>
    </w:p>
    <w:p w14:paraId="204ED5C5" w14:textId="709445A2" w:rsidR="03B7563B" w:rsidRDefault="03B7563B" w:rsidP="7FEC474C">
      <w:pPr>
        <w:pStyle w:val="BodyText"/>
      </w:pPr>
      <w:r w:rsidRPr="7FEC474C">
        <w:rPr>
          <w:rFonts w:ascii="Arial" w:hAnsi="Arial" w:cs="Arial"/>
        </w:rPr>
        <w:t xml:space="preserve">We use Putty and </w:t>
      </w:r>
      <w:proofErr w:type="spellStart"/>
      <w:r w:rsidRPr="7FEC474C">
        <w:rPr>
          <w:rFonts w:ascii="Arial" w:hAnsi="Arial" w:cs="Arial"/>
        </w:rPr>
        <w:t>winSCP</w:t>
      </w:r>
      <w:proofErr w:type="spellEnd"/>
      <w:r w:rsidRPr="7FEC474C">
        <w:rPr>
          <w:rFonts w:ascii="Arial" w:hAnsi="Arial" w:cs="Arial"/>
        </w:rPr>
        <w:t xml:space="preserve"> as desktop Requirements.</w:t>
      </w:r>
    </w:p>
    <w:p w14:paraId="190F95B8" w14:textId="77777777" w:rsidR="00F304DA" w:rsidRDefault="00F304DA" w:rsidP="00F304DA">
      <w:pPr>
        <w:pStyle w:val="Heading3"/>
      </w:pPr>
      <w:bookmarkStart w:id="123" w:name="_Toc368912305"/>
      <w:r>
        <w:t>Deployment Considerations</w:t>
      </w:r>
      <w:bookmarkStart w:id="124" w:name="_Toc207768310"/>
      <w:bookmarkEnd w:id="122"/>
      <w:bookmarkEnd w:id="123"/>
    </w:p>
    <w:p w14:paraId="1D511057" w14:textId="3C87983B" w:rsidR="00C26C21" w:rsidRDefault="00C26C21" w:rsidP="7FEC474C">
      <w:pPr>
        <w:pStyle w:val="InfoBlue"/>
        <w:jc w:val="both"/>
        <w:rPr>
          <w:rFonts w:ascii="Arial" w:hAnsi="Arial" w:cs="Arial"/>
        </w:rPr>
      </w:pPr>
      <w:r w:rsidRPr="7FEC474C">
        <w:rPr>
          <w:rFonts w:ascii="Arial" w:hAnsi="Arial" w:cs="Arial"/>
        </w:rPr>
        <w:t>[All the details with respect to the Deployment Considerations have to be documented here.]</w:t>
      </w:r>
    </w:p>
    <w:p w14:paraId="4F18E6E8" w14:textId="77777777" w:rsidR="00F304DA" w:rsidRDefault="00F304DA" w:rsidP="00F304DA">
      <w:pPr>
        <w:pStyle w:val="Heading3"/>
      </w:pPr>
      <w:bookmarkStart w:id="125" w:name="_Toc368912306"/>
      <w:r>
        <w:t>Application Server Disk Space</w:t>
      </w:r>
      <w:bookmarkEnd w:id="124"/>
      <w:bookmarkEnd w:id="125"/>
      <w:r>
        <w:t xml:space="preserve"> </w:t>
      </w:r>
      <w:bookmarkStart w:id="126" w:name="_Toc207768311"/>
    </w:p>
    <w:p w14:paraId="095F2395"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14:paraId="21E4C1AE" w14:textId="77777777" w:rsidR="00F304DA" w:rsidRDefault="00F304DA" w:rsidP="00F304DA">
      <w:pPr>
        <w:pStyle w:val="Heading3"/>
      </w:pPr>
      <w:bookmarkStart w:id="127" w:name="_Toc368912307"/>
      <w:r>
        <w:t>Database Server Disk Spac</w:t>
      </w:r>
      <w:bookmarkStart w:id="128" w:name="_Toc207768312"/>
      <w:bookmarkEnd w:id="126"/>
      <w:r>
        <w:t>e</w:t>
      </w:r>
      <w:bookmarkEnd w:id="127"/>
    </w:p>
    <w:p w14:paraId="5FE6ECAD" w14:textId="77777777"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14:paraId="39129917" w14:textId="77777777" w:rsidR="00F304DA" w:rsidRDefault="00F304DA" w:rsidP="00F304DA">
      <w:pPr>
        <w:pStyle w:val="Heading3"/>
      </w:pPr>
      <w:bookmarkStart w:id="129" w:name="_Toc368912308"/>
      <w:r>
        <w:t>Integration Requirements</w:t>
      </w:r>
      <w:bookmarkStart w:id="130" w:name="_Toc207768313"/>
      <w:bookmarkEnd w:id="128"/>
      <w:bookmarkEnd w:id="129"/>
    </w:p>
    <w:p w14:paraId="1987E4F2"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14:paraId="0D66C65F" w14:textId="77777777" w:rsidR="00C57D33" w:rsidRDefault="00C57D33" w:rsidP="00C57D33">
      <w:pPr>
        <w:pStyle w:val="Heading3"/>
      </w:pPr>
      <w:bookmarkStart w:id="131" w:name="_Toc361155804"/>
      <w:bookmarkStart w:id="132" w:name="_Toc368912309"/>
      <w:r>
        <w:t>Jobs</w:t>
      </w:r>
      <w:bookmarkEnd w:id="131"/>
      <w:bookmarkEnd w:id="132"/>
    </w:p>
    <w:p w14:paraId="3AD4F5AA" w14:textId="77777777"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14:paraId="16E15BB8" w14:textId="77777777" w:rsidR="00C57D33" w:rsidRDefault="00C57D33" w:rsidP="00C57D33">
      <w:pPr>
        <w:pStyle w:val="Heading3"/>
      </w:pPr>
      <w:bookmarkStart w:id="133" w:name="_Toc361155805"/>
      <w:bookmarkStart w:id="134" w:name="_Toc368912310"/>
      <w:r>
        <w:t>Network</w:t>
      </w:r>
      <w:bookmarkEnd w:id="133"/>
      <w:bookmarkEnd w:id="134"/>
      <w:r>
        <w:t xml:space="preserve"> </w:t>
      </w:r>
    </w:p>
    <w:p w14:paraId="5E8856F7" w14:textId="77777777"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14:paraId="2F7D399E" w14:textId="77777777" w:rsidR="00C57D33" w:rsidRDefault="00C57D33" w:rsidP="00C57D33">
      <w:pPr>
        <w:pStyle w:val="Heading3"/>
      </w:pPr>
      <w:bookmarkStart w:id="135" w:name="_Toc361155806"/>
      <w:bookmarkStart w:id="136" w:name="_Toc368912311"/>
      <w:r>
        <w:t>Others</w:t>
      </w:r>
      <w:bookmarkEnd w:id="135"/>
      <w:bookmarkEnd w:id="136"/>
    </w:p>
    <w:p w14:paraId="72182DD9" w14:textId="77777777"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14:paraId="24A3DAAA" w14:textId="77777777" w:rsidR="00C57D33" w:rsidRDefault="00C57D33" w:rsidP="00C57D33">
      <w:pPr>
        <w:pStyle w:val="Heading2"/>
      </w:pPr>
      <w:bookmarkStart w:id="137" w:name="_Toc361155807"/>
      <w:bookmarkStart w:id="138" w:name="_Toc368912312"/>
      <w:r>
        <w:t>Configuration</w:t>
      </w:r>
      <w:bookmarkEnd w:id="137"/>
      <w:bookmarkEnd w:id="138"/>
    </w:p>
    <w:p w14:paraId="3D0876E9" w14:textId="77777777" w:rsidR="004A27EA" w:rsidRPr="004A27EA" w:rsidRDefault="004A27EA" w:rsidP="004A27EA">
      <w:pPr>
        <w:pStyle w:val="InfoBlue"/>
        <w:jc w:val="both"/>
        <w:rPr>
          <w:rFonts w:ascii="Arial" w:hAnsi="Arial" w:cs="Arial"/>
        </w:rPr>
      </w:pPr>
      <w:r w:rsidRPr="7FEC474C">
        <w:rPr>
          <w:rFonts w:ascii="Arial" w:hAnsi="Arial" w:cs="Arial"/>
        </w:rPr>
        <w:t xml:space="preserve">[Complete information with respect to the Configuration requirements </w:t>
      </w:r>
      <w:r w:rsidR="000A3F25" w:rsidRPr="7FEC474C">
        <w:rPr>
          <w:rFonts w:ascii="Arial" w:hAnsi="Arial" w:cs="Arial"/>
        </w:rPr>
        <w:t>has</w:t>
      </w:r>
      <w:r w:rsidRPr="7FEC474C">
        <w:rPr>
          <w:rFonts w:ascii="Arial" w:hAnsi="Arial" w:cs="Arial"/>
        </w:rPr>
        <w:t xml:space="preserve"> to be detailed out here in this section and sub sections.]</w:t>
      </w:r>
    </w:p>
    <w:p w14:paraId="536B2580" w14:textId="605838D2" w:rsidR="134CB834" w:rsidRDefault="134CB834" w:rsidP="7FEC474C">
      <w:pPr>
        <w:pStyle w:val="BodyText"/>
      </w:pPr>
      <w:proofErr w:type="gramStart"/>
      <w:r w:rsidRPr="7FEC474C">
        <w:rPr>
          <w:rFonts w:ascii="Arial" w:hAnsi="Arial" w:cs="Arial"/>
        </w:rPr>
        <w:t>Operating system, Processor.</w:t>
      </w:r>
      <w:proofErr w:type="gramEnd"/>
    </w:p>
    <w:p w14:paraId="08C6A99B" w14:textId="77777777" w:rsidR="00C57D33" w:rsidRDefault="00C57D33" w:rsidP="00C57D33">
      <w:pPr>
        <w:pStyle w:val="Heading3"/>
        <w:ind w:left="691"/>
      </w:pPr>
      <w:bookmarkStart w:id="139" w:name="_Toc361155808"/>
      <w:bookmarkStart w:id="140" w:name="_Toc368912313"/>
      <w:r>
        <w:t>Operating System</w:t>
      </w:r>
      <w:bookmarkEnd w:id="139"/>
      <w:bookmarkEnd w:id="140"/>
    </w:p>
    <w:p w14:paraId="4865546F" w14:textId="77777777" w:rsidR="004A27EA" w:rsidRPr="004A27EA" w:rsidRDefault="004A27EA" w:rsidP="004A27EA">
      <w:pPr>
        <w:pStyle w:val="InfoBlue"/>
        <w:jc w:val="both"/>
        <w:rPr>
          <w:rFonts w:ascii="Arial" w:hAnsi="Arial" w:cs="Arial"/>
        </w:rPr>
      </w:pPr>
      <w:r w:rsidRPr="7FEC474C">
        <w:rPr>
          <w:rFonts w:ascii="Arial" w:hAnsi="Arial" w:cs="Arial"/>
        </w:rPr>
        <w:t xml:space="preserve">[Describe the Operating System configuration requirements here. </w:t>
      </w:r>
      <w:proofErr w:type="gramStart"/>
      <w:r w:rsidRPr="7FEC474C">
        <w:rPr>
          <w:rFonts w:ascii="Arial" w:hAnsi="Arial" w:cs="Arial"/>
        </w:rPr>
        <w:t>Details of Minimum requirements of OS, RAM, Processor etc.]</w:t>
      </w:r>
      <w:proofErr w:type="gramEnd"/>
    </w:p>
    <w:p w14:paraId="619451B9" w14:textId="2CFEEE09" w:rsidR="25FC493E" w:rsidRDefault="25FC493E" w:rsidP="7FEC474C">
      <w:pPr>
        <w:pStyle w:val="BodyText"/>
        <w:rPr>
          <w:rFonts w:ascii="Arial" w:hAnsi="Arial" w:cs="Arial"/>
        </w:rPr>
      </w:pPr>
      <w:r w:rsidRPr="7FEC474C">
        <w:rPr>
          <w:rFonts w:ascii="Arial" w:hAnsi="Arial" w:cs="Arial"/>
        </w:rPr>
        <w:t xml:space="preserve">4GB RAM, Processor </w:t>
      </w:r>
      <w:proofErr w:type="spellStart"/>
      <w:r w:rsidRPr="7FEC474C">
        <w:rPr>
          <w:rFonts w:ascii="Arial" w:hAnsi="Arial" w:cs="Arial"/>
        </w:rPr>
        <w:t>intel</w:t>
      </w:r>
      <w:proofErr w:type="spellEnd"/>
      <w:r w:rsidRPr="7FEC474C">
        <w:rPr>
          <w:rFonts w:ascii="Arial" w:hAnsi="Arial" w:cs="Arial"/>
        </w:rPr>
        <w:t>(R) Core (TM) I3-7020U CPU @, 64 bit operating sys</w:t>
      </w:r>
      <w:r w:rsidR="1197B67D" w:rsidRPr="7FEC474C">
        <w:rPr>
          <w:rFonts w:ascii="Arial" w:hAnsi="Arial" w:cs="Arial"/>
        </w:rPr>
        <w:t>tem, x 64-based processor.</w:t>
      </w:r>
    </w:p>
    <w:p w14:paraId="7264F7D8" w14:textId="77777777" w:rsidR="00C57D33" w:rsidRDefault="00C57D33" w:rsidP="00C57D33">
      <w:pPr>
        <w:pStyle w:val="Heading3"/>
        <w:ind w:left="691"/>
      </w:pPr>
      <w:bookmarkStart w:id="141" w:name="_Toc361155809"/>
      <w:bookmarkStart w:id="142" w:name="_Toc368912314"/>
      <w:r>
        <w:t>Database</w:t>
      </w:r>
      <w:bookmarkEnd w:id="141"/>
      <w:bookmarkEnd w:id="142"/>
    </w:p>
    <w:p w14:paraId="26850B49" w14:textId="77777777" w:rsidR="004A27EA" w:rsidRPr="004A27EA" w:rsidRDefault="004A27EA" w:rsidP="004A27EA">
      <w:pPr>
        <w:pStyle w:val="InfoBlue"/>
        <w:jc w:val="both"/>
        <w:rPr>
          <w:rFonts w:ascii="Arial" w:hAnsi="Arial" w:cs="Arial"/>
        </w:rPr>
      </w:pPr>
      <w:r w:rsidRPr="7FEC474C">
        <w:rPr>
          <w:rFonts w:ascii="Arial" w:hAnsi="Arial" w:cs="Arial"/>
        </w:rPr>
        <w:t>[Describe the Database configuration requirements here.]</w:t>
      </w:r>
    </w:p>
    <w:p w14:paraId="0D736FBC" w14:textId="6F6653A7" w:rsidR="561EFFF0" w:rsidRDefault="561EFFF0" w:rsidP="7FEC474C">
      <w:pPr>
        <w:pStyle w:val="BodyText"/>
      </w:pPr>
      <w:proofErr w:type="gramStart"/>
      <w:r w:rsidRPr="7FEC474C">
        <w:rPr>
          <w:rFonts w:ascii="Arial" w:hAnsi="Arial" w:cs="Arial"/>
        </w:rPr>
        <w:t>Operating system, processor, disk space, memory.</w:t>
      </w:r>
      <w:proofErr w:type="gramEnd"/>
    </w:p>
    <w:p w14:paraId="590EC60F" w14:textId="77777777" w:rsidR="00C57D33" w:rsidRDefault="00C57D33" w:rsidP="00C57D33">
      <w:pPr>
        <w:pStyle w:val="Heading3"/>
        <w:ind w:left="691"/>
      </w:pPr>
      <w:bookmarkStart w:id="143" w:name="_Toc361155810"/>
      <w:bookmarkStart w:id="144" w:name="_Toc368912315"/>
      <w:r>
        <w:t>Network</w:t>
      </w:r>
      <w:bookmarkEnd w:id="143"/>
      <w:bookmarkEnd w:id="144"/>
      <w:r>
        <w:t xml:space="preserve"> </w:t>
      </w:r>
    </w:p>
    <w:p w14:paraId="26D125C9" w14:textId="0E4D7254" w:rsidR="004A27EA" w:rsidRPr="004A27EA" w:rsidRDefault="004A27EA" w:rsidP="004A27EA">
      <w:pPr>
        <w:pStyle w:val="InfoBlue"/>
        <w:jc w:val="both"/>
        <w:rPr>
          <w:rFonts w:ascii="Arial" w:hAnsi="Arial" w:cs="Arial"/>
        </w:rPr>
      </w:pPr>
      <w:r w:rsidRPr="7FEC474C">
        <w:rPr>
          <w:rFonts w:ascii="Arial" w:hAnsi="Arial" w:cs="Arial"/>
        </w:rPr>
        <w:t xml:space="preserve">[Describe the Network configuration requirements here. </w:t>
      </w:r>
      <w:proofErr w:type="gramStart"/>
      <w:r w:rsidRPr="7FEC474C">
        <w:rPr>
          <w:rFonts w:ascii="Arial" w:hAnsi="Arial" w:cs="Arial"/>
        </w:rPr>
        <w:t>Details of all the Network Components etc.]</w:t>
      </w:r>
      <w:proofErr w:type="gramEnd"/>
    </w:p>
    <w:p w14:paraId="3C6A8FCC" w14:textId="0634947A" w:rsidR="503C9BAE" w:rsidRDefault="503C9BAE" w:rsidP="7FEC474C">
      <w:pPr>
        <w:pStyle w:val="BodyText"/>
      </w:pPr>
      <w:r w:rsidRPr="7FEC474C">
        <w:rPr>
          <w:rFonts w:ascii="Arial" w:hAnsi="Arial" w:cs="Arial"/>
        </w:rPr>
        <w:t xml:space="preserve">Network is a process of assigning network settings, policies, flows and controls. In a virtual network, </w:t>
      </w:r>
      <w:proofErr w:type="spellStart"/>
      <w:proofErr w:type="gramStart"/>
      <w:r w:rsidRPr="7FEC474C">
        <w:rPr>
          <w:rFonts w:ascii="Arial" w:hAnsi="Arial" w:cs="Arial"/>
        </w:rPr>
        <w:t>its</w:t>
      </w:r>
      <w:proofErr w:type="spellEnd"/>
      <w:proofErr w:type="gramEnd"/>
      <w:r w:rsidRPr="7FEC474C">
        <w:rPr>
          <w:rFonts w:ascii="Arial" w:hAnsi="Arial" w:cs="Arial"/>
        </w:rPr>
        <w:t xml:space="preserve"> easier to make network configuration changes because physical </w:t>
      </w:r>
      <w:r w:rsidR="2C54A688" w:rsidRPr="7FEC474C">
        <w:rPr>
          <w:rFonts w:ascii="Arial" w:hAnsi="Arial" w:cs="Arial"/>
        </w:rPr>
        <w:t>network devices appliances are replaced by software removing the need for extensive manual configuration.</w:t>
      </w:r>
    </w:p>
    <w:p w14:paraId="40A35EEB" w14:textId="77777777" w:rsidR="00C57D33" w:rsidRDefault="00C57D33" w:rsidP="00C57D33">
      <w:pPr>
        <w:pStyle w:val="Heading3"/>
        <w:ind w:left="691"/>
      </w:pPr>
      <w:bookmarkStart w:id="145" w:name="_Toc361155811"/>
      <w:bookmarkStart w:id="146" w:name="_Toc368912316"/>
      <w:r>
        <w:t>Desktop</w:t>
      </w:r>
      <w:bookmarkEnd w:id="145"/>
      <w:bookmarkEnd w:id="146"/>
    </w:p>
    <w:p w14:paraId="567D4179" w14:textId="77777777" w:rsidR="004A27EA" w:rsidRPr="004A27EA" w:rsidRDefault="004A27EA" w:rsidP="004A27EA">
      <w:pPr>
        <w:pStyle w:val="InfoBlue"/>
        <w:jc w:val="both"/>
        <w:rPr>
          <w:rFonts w:ascii="Arial" w:hAnsi="Arial" w:cs="Arial"/>
        </w:rPr>
      </w:pPr>
      <w:r w:rsidRPr="7FEC474C">
        <w:rPr>
          <w:rFonts w:ascii="Arial" w:hAnsi="Arial" w:cs="Arial"/>
        </w:rPr>
        <w:t xml:space="preserve">[Describe the desktop configuration requirements here. </w:t>
      </w:r>
      <w:proofErr w:type="gramStart"/>
      <w:r w:rsidRPr="7FEC474C">
        <w:rPr>
          <w:rFonts w:ascii="Arial" w:hAnsi="Arial" w:cs="Arial"/>
        </w:rPr>
        <w:t xml:space="preserve">Details of Application </w:t>
      </w:r>
      <w:r w:rsidR="000A3F25" w:rsidRPr="7FEC474C">
        <w:rPr>
          <w:rFonts w:ascii="Arial" w:hAnsi="Arial" w:cs="Arial"/>
        </w:rPr>
        <w:t>software</w:t>
      </w:r>
      <w:r w:rsidRPr="7FEC474C">
        <w:rPr>
          <w:rFonts w:ascii="Arial" w:hAnsi="Arial" w:cs="Arial"/>
        </w:rPr>
        <w:t xml:space="preserve"> required and other configurations.]</w:t>
      </w:r>
      <w:proofErr w:type="gramEnd"/>
    </w:p>
    <w:p w14:paraId="54B944BD" w14:textId="7710A39B" w:rsidR="70DBEFFB" w:rsidRDefault="70DBEFFB" w:rsidP="7FEC474C">
      <w:pPr>
        <w:pStyle w:val="BodyText"/>
      </w:pPr>
      <w:proofErr w:type="gramStart"/>
      <w:r w:rsidRPr="7FEC474C">
        <w:rPr>
          <w:rFonts w:ascii="Arial" w:hAnsi="Arial" w:cs="Arial"/>
        </w:rPr>
        <w:t>Linux OS.</w:t>
      </w:r>
      <w:proofErr w:type="gramEnd"/>
    </w:p>
    <w:p w14:paraId="1E45B293" w14:textId="77777777" w:rsidR="00E120EC" w:rsidRDefault="00E120EC" w:rsidP="00E120EC">
      <w:pPr>
        <w:pStyle w:val="Heading1"/>
      </w:pPr>
      <w:bookmarkStart w:id="147" w:name="_Toc368912317"/>
      <w:r>
        <w:t>References</w:t>
      </w:r>
      <w:bookmarkEnd w:id="147"/>
    </w:p>
    <w:p w14:paraId="72E06F4A" w14:textId="77777777"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14:paraId="271A6B70" w14:textId="77777777" w:rsidR="00E120EC" w:rsidRPr="00E120EC" w:rsidRDefault="00E120EC" w:rsidP="00E120EC">
      <w:pPr>
        <w:pStyle w:val="Heading1"/>
      </w:pPr>
      <w:bookmarkStart w:id="148" w:name="_Toc368912318"/>
      <w:r>
        <w:t>Appendix</w:t>
      </w:r>
      <w:bookmarkEnd w:id="148"/>
    </w:p>
    <w:bookmarkEnd w:id="130"/>
    <w:p w14:paraId="3B985D69" w14:textId="77777777"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14:paraId="5F44680C" w14:textId="77777777" w:rsidR="00566298" w:rsidRDefault="00566298" w:rsidP="002E66F4">
      <w:pPr>
        <w:pStyle w:val="InfoBlue"/>
        <w:jc w:val="both"/>
        <w:rPr>
          <w:rFonts w:ascii="Arial" w:hAnsi="Arial" w:cs="Arial"/>
        </w:rPr>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580887">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580887">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580887">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58088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58088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58088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58088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580887">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580887">
            <w:pPr>
              <w:rPr>
                <w:rFonts w:ascii="Calibri" w:hAnsi="Calibri"/>
                <w:color w:val="000000"/>
                <w:sz w:val="22"/>
                <w:szCs w:val="22"/>
                <w:lang w:val="en-IN" w:eastAsia="en-IN"/>
              </w:rPr>
            </w:pPr>
          </w:p>
        </w:tc>
      </w:tr>
      <w:tr w:rsidR="00566298" w:rsidRPr="00DB4C43" w14:paraId="3D78F9B0" w14:textId="77777777" w:rsidTr="00580887">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580887">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580887">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580887">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580887">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580887">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27BA21B5"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sidR="00B42623">
              <w:rPr>
                <w:rFonts w:ascii="Calibri" w:hAnsi="Calibri"/>
                <w:color w:val="000000"/>
                <w:sz w:val="22"/>
                <w:szCs w:val="22"/>
                <w:lang w:val="en-IN" w:eastAsia="en-IN"/>
              </w:rPr>
              <w:t>09-nov-2022</w:t>
            </w:r>
          </w:p>
        </w:tc>
        <w:tc>
          <w:tcPr>
            <w:tcW w:w="1701" w:type="dxa"/>
            <w:tcBorders>
              <w:top w:val="nil"/>
              <w:left w:val="nil"/>
              <w:bottom w:val="single" w:sz="8" w:space="0" w:color="auto"/>
              <w:right w:val="nil"/>
            </w:tcBorders>
            <w:shd w:val="clear" w:color="000000" w:fill="FFFFFF"/>
            <w:noWrap/>
            <w:vAlign w:val="bottom"/>
            <w:hideMark/>
          </w:tcPr>
          <w:p w14:paraId="269C8F5D" w14:textId="04292805" w:rsidR="009224AC" w:rsidRPr="00DB4C43" w:rsidRDefault="00B42623" w:rsidP="00580887">
            <w:pPr>
              <w:rPr>
                <w:rFonts w:ascii="Calibri" w:hAnsi="Calibri"/>
                <w:color w:val="000000"/>
                <w:sz w:val="22"/>
                <w:szCs w:val="22"/>
                <w:lang w:val="en-IN" w:eastAsia="en-IN"/>
              </w:rPr>
            </w:pPr>
            <w:r>
              <w:rPr>
                <w:rFonts w:ascii="Calibri" w:hAnsi="Calibri"/>
                <w:color w:val="000000"/>
                <w:sz w:val="22"/>
                <w:szCs w:val="22"/>
                <w:lang w:val="en-IN" w:eastAsia="en-IN"/>
              </w:rPr>
              <w:t>2.3</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6EFF8A04" w:rsidR="009224AC" w:rsidRPr="00DB4C43" w:rsidRDefault="00B42623" w:rsidP="00580887">
            <w:pPr>
              <w:jc w:val="center"/>
              <w:rPr>
                <w:rFonts w:ascii="Calibri" w:hAnsi="Calibri"/>
                <w:color w:val="000000"/>
                <w:sz w:val="22"/>
                <w:szCs w:val="22"/>
                <w:lang w:val="en-IN" w:eastAsia="en-IN"/>
              </w:rPr>
            </w:pPr>
            <w:r>
              <w:rPr>
                <w:rFonts w:ascii="Calibri" w:hAnsi="Calibri"/>
                <w:color w:val="000000"/>
                <w:sz w:val="22"/>
                <w:szCs w:val="22"/>
                <w:lang w:val="en-IN" w:eastAsia="en-IN"/>
              </w:rPr>
              <w:t>Group 7</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58088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58088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58088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580887">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580887">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580887">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149"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23"/>
      <w:footerReference w:type="default" r:id="rId24"/>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2FF8A" w14:textId="77777777" w:rsidR="00665817" w:rsidRDefault="00665817">
      <w:r>
        <w:separator/>
      </w:r>
    </w:p>
  </w:endnote>
  <w:endnote w:type="continuationSeparator" w:id="0">
    <w:p w14:paraId="49216A39" w14:textId="77777777" w:rsidR="00665817" w:rsidRDefault="0066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935BC" w14:textId="77777777" w:rsidR="00580887" w:rsidRDefault="005808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CF6B40" w14:textId="77777777" w:rsidR="00580887" w:rsidRDefault="005808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89DA7" w14:textId="77777777" w:rsidR="00580887" w:rsidRDefault="0058088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A8551" w14:textId="77777777" w:rsidR="00580887" w:rsidRDefault="0058088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40521" w14:textId="70CF281A" w:rsidR="00580887" w:rsidRDefault="00580887" w:rsidP="00566298">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sidR="00E424DA">
      <w:rPr>
        <w:rFonts w:cs="Arial"/>
        <w:noProof/>
        <w:sz w:val="16"/>
        <w:szCs w:val="16"/>
        <w:lang w:val="en-GB"/>
      </w:rPr>
      <w:t>2022</w:t>
    </w:r>
    <w:r>
      <w:rPr>
        <w:rFonts w:cs="Arial"/>
        <w:sz w:val="16"/>
        <w:szCs w:val="16"/>
        <w:lang w:val="en-GB"/>
      </w:rPr>
      <w:fldChar w:fldCharType="end"/>
    </w:r>
    <w:r>
      <w:rPr>
        <w:rFonts w:cs="Arial"/>
        <w:sz w:val="16"/>
        <w:szCs w:val="16"/>
        <w:lang w:val="en-GB"/>
      </w:rPr>
      <w:t xml:space="preserve"> </w:t>
    </w:r>
    <w:proofErr w:type="spellStart"/>
    <w:r>
      <w:rPr>
        <w:rFonts w:cs="Arial"/>
        <w:sz w:val="16"/>
        <w:szCs w:val="16"/>
        <w:lang w:val="en-GB"/>
      </w:rPr>
      <w:t>Capgemini</w:t>
    </w:r>
    <w:proofErr w:type="spellEnd"/>
    <w:r>
      <w:rPr>
        <w:rFonts w:cs="Arial"/>
        <w:sz w:val="16"/>
        <w:szCs w:val="16"/>
        <w:lang w:val="en-GB"/>
      </w:rPr>
      <w:t xml:space="preserve"> - All rights reserved</w:t>
    </w:r>
    <w:r>
      <w:tab/>
      <w:t>Standard Template Version 2.2</w:t>
    </w:r>
    <w:r>
      <w:tab/>
      <w:t xml:space="preserve">Page </w:t>
    </w:r>
    <w:r>
      <w:fldChar w:fldCharType="begin"/>
    </w:r>
    <w:r>
      <w:instrText xml:space="preserve"> PAGE </w:instrText>
    </w:r>
    <w:r>
      <w:fldChar w:fldCharType="separate"/>
    </w:r>
    <w:r>
      <w:rPr>
        <w:noProof/>
      </w:rPr>
      <w:t>2</w:t>
    </w:r>
    <w:r>
      <w:rPr>
        <w:noProof/>
      </w:rPr>
      <w:fldChar w:fldCharType="end"/>
    </w:r>
    <w:r>
      <w:t xml:space="preserve"> of </w:t>
    </w:r>
    <w:r w:rsidR="00665817">
      <w:fldChar w:fldCharType="begin"/>
    </w:r>
    <w:r w:rsidR="00665817">
      <w:instrText xml:space="preserve"> NUMPAGES </w:instrText>
    </w:r>
    <w:r w:rsidR="00665817">
      <w:fldChar w:fldCharType="separate"/>
    </w:r>
    <w:r>
      <w:rPr>
        <w:noProof/>
      </w:rPr>
      <w:t>13</w:t>
    </w:r>
    <w:r w:rsidR="00665817">
      <w:rPr>
        <w:noProof/>
      </w:rPr>
      <w:fldChar w:fldCharType="end"/>
    </w:r>
    <w:r>
      <w:tab/>
    </w:r>
  </w:p>
  <w:p w14:paraId="63E5AC1C" w14:textId="77777777" w:rsidR="00580887" w:rsidRDefault="00580887"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21E122F1" w:rsidR="00580887" w:rsidRPr="00566298" w:rsidRDefault="00580887" w:rsidP="00566298">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sidR="00E424DA">
      <w:rPr>
        <w:bCs/>
        <w:i/>
        <w:noProof/>
        <w:snapToGrid w:val="0"/>
        <w:sz w:val="14"/>
      </w:rPr>
      <w:t>11/09/2022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4100B" w14:textId="77777777" w:rsidR="00665817" w:rsidRDefault="00665817">
      <w:r>
        <w:separator/>
      </w:r>
    </w:p>
  </w:footnote>
  <w:footnote w:type="continuationSeparator" w:id="0">
    <w:p w14:paraId="3C9E109C" w14:textId="77777777" w:rsidR="00665817" w:rsidRDefault="00665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6E3FE" w14:textId="77777777" w:rsidR="00580887" w:rsidRDefault="005808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D9F30" w14:textId="77777777" w:rsidR="00580887" w:rsidRDefault="00580887">
    <w:pPr>
      <w:pStyle w:val="Header"/>
      <w:rPr>
        <w:sz w:val="32"/>
      </w:rPr>
    </w:pPr>
    <w:r>
      <w:rPr>
        <w:noProof/>
      </w:rPr>
      <w:drawing>
        <wp:inline distT="0" distB="0" distL="0" distR="0" wp14:anchorId="3D9122EC" wp14:editId="03F59014">
          <wp:extent cx="1524000" cy="388620"/>
          <wp:effectExtent l="0" t="0" r="0" b="0"/>
          <wp:docPr id="3" name="Picture 2">
            <a:extLst xmlns:a="http://schemas.openxmlformats.org/drawingml/2006/main">
              <a:ext uri="{FF2B5EF4-FFF2-40B4-BE49-F238E27FC236}">
                <a16:creationId xmlns:a16="http://schemas.microsoft.com/office/drawing/2014/main" xmlns:a14="http://schemas.microsoft.com/office/drawing/2010/main" xmlns:pic="http://schemas.openxmlformats.org/drawingml/2006/picture"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a14="http://schemas.microsoft.com/office/drawing/2010/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4D6FF" w14:textId="77777777" w:rsidR="00580887" w:rsidRDefault="005808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5F6E6" w14:textId="77777777" w:rsidR="00580887" w:rsidRDefault="00580887">
    <w:pPr>
      <w:pStyle w:val="Header"/>
      <w:pBdr>
        <w:bottom w:val="single" w:sz="4" w:space="1" w:color="auto"/>
      </w:pBdr>
    </w:pPr>
    <w:r>
      <w:t xml:space="preserve">                                             </w:t>
    </w:r>
  </w:p>
  <w:p w14:paraId="623D9611" w14:textId="77777777" w:rsidR="00580887" w:rsidRDefault="005808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C51595"/>
    <w:multiLevelType w:val="multilevel"/>
    <w:tmpl w:val="84149C7E"/>
    <w:numStyleLink w:val="Headings2"/>
  </w:abstractNum>
  <w:abstractNum w:abstractNumId="7">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7E4583"/>
    <w:multiLevelType w:val="multilevel"/>
    <w:tmpl w:val="0ABC3322"/>
    <w:numStyleLink w:val="Headings"/>
  </w:abstractNum>
  <w:abstractNum w:abstractNumId="9">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2">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1"/>
  </w:num>
  <w:num w:numId="5">
    <w:abstractNumId w:val="6"/>
  </w:num>
  <w:num w:numId="6">
    <w:abstractNumId w:val="12"/>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5"/>
  </w:num>
  <w:num w:numId="22">
    <w:abstractNumId w:val="11"/>
  </w:num>
  <w:num w:numId="23">
    <w:abstractNumId w:val="11"/>
  </w:num>
  <w:num w:numId="24">
    <w:abstractNumId w:val="11"/>
  </w:num>
  <w:num w:numId="25">
    <w:abstractNumId w:val="11"/>
  </w:num>
  <w:num w:numId="26">
    <w:abstractNumId w:val="11"/>
  </w:num>
  <w:num w:numId="27">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57"/>
    <w:rsid w:val="00025F50"/>
    <w:rsid w:val="000324B3"/>
    <w:rsid w:val="00032C69"/>
    <w:rsid w:val="000350E6"/>
    <w:rsid w:val="00050714"/>
    <w:rsid w:val="00065178"/>
    <w:rsid w:val="000A3F25"/>
    <w:rsid w:val="000C58FF"/>
    <w:rsid w:val="000C74B2"/>
    <w:rsid w:val="001267B1"/>
    <w:rsid w:val="00140A70"/>
    <w:rsid w:val="001677D9"/>
    <w:rsid w:val="001834A0"/>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312430"/>
    <w:rsid w:val="00333A76"/>
    <w:rsid w:val="0033685F"/>
    <w:rsid w:val="003751D9"/>
    <w:rsid w:val="004327CC"/>
    <w:rsid w:val="0045480B"/>
    <w:rsid w:val="00456D34"/>
    <w:rsid w:val="004571E7"/>
    <w:rsid w:val="004A199F"/>
    <w:rsid w:val="004A27EA"/>
    <w:rsid w:val="004B7DE6"/>
    <w:rsid w:val="004F2AC9"/>
    <w:rsid w:val="004F467C"/>
    <w:rsid w:val="005062FD"/>
    <w:rsid w:val="0052055C"/>
    <w:rsid w:val="00566298"/>
    <w:rsid w:val="00580887"/>
    <w:rsid w:val="005B39C4"/>
    <w:rsid w:val="005B62C5"/>
    <w:rsid w:val="005D2662"/>
    <w:rsid w:val="005D684C"/>
    <w:rsid w:val="005D7E81"/>
    <w:rsid w:val="005E7584"/>
    <w:rsid w:val="00632C3B"/>
    <w:rsid w:val="00653A0C"/>
    <w:rsid w:val="00665817"/>
    <w:rsid w:val="00694D79"/>
    <w:rsid w:val="006A5DBA"/>
    <w:rsid w:val="006B1DE1"/>
    <w:rsid w:val="006B33B2"/>
    <w:rsid w:val="006B3C2A"/>
    <w:rsid w:val="006C7879"/>
    <w:rsid w:val="00736F04"/>
    <w:rsid w:val="007B42B5"/>
    <w:rsid w:val="007D4C5D"/>
    <w:rsid w:val="007E0CDC"/>
    <w:rsid w:val="00851F85"/>
    <w:rsid w:val="00865897"/>
    <w:rsid w:val="00871083"/>
    <w:rsid w:val="00873023"/>
    <w:rsid w:val="00890EBD"/>
    <w:rsid w:val="008B5D40"/>
    <w:rsid w:val="009009C1"/>
    <w:rsid w:val="00912B13"/>
    <w:rsid w:val="009224AC"/>
    <w:rsid w:val="009356BA"/>
    <w:rsid w:val="009561DA"/>
    <w:rsid w:val="009B0A63"/>
    <w:rsid w:val="009D4FE0"/>
    <w:rsid w:val="009E53F2"/>
    <w:rsid w:val="009EEC3F"/>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42623"/>
    <w:rsid w:val="00B43C09"/>
    <w:rsid w:val="00B563A7"/>
    <w:rsid w:val="00B85653"/>
    <w:rsid w:val="00BA5496"/>
    <w:rsid w:val="00BB1ADA"/>
    <w:rsid w:val="00BB6EB1"/>
    <w:rsid w:val="00BC43AA"/>
    <w:rsid w:val="00BE57D7"/>
    <w:rsid w:val="00C01701"/>
    <w:rsid w:val="00C2035B"/>
    <w:rsid w:val="00C26C21"/>
    <w:rsid w:val="00C46133"/>
    <w:rsid w:val="00C57D33"/>
    <w:rsid w:val="00C720DA"/>
    <w:rsid w:val="00CC5448"/>
    <w:rsid w:val="00CE5AD2"/>
    <w:rsid w:val="00CF4F00"/>
    <w:rsid w:val="00D00827"/>
    <w:rsid w:val="00D10D5F"/>
    <w:rsid w:val="00D22E79"/>
    <w:rsid w:val="00D67B7B"/>
    <w:rsid w:val="00DA08F8"/>
    <w:rsid w:val="00DA6E32"/>
    <w:rsid w:val="00E120EC"/>
    <w:rsid w:val="00E1225E"/>
    <w:rsid w:val="00E424DA"/>
    <w:rsid w:val="00E431BD"/>
    <w:rsid w:val="00E51459"/>
    <w:rsid w:val="00EC2EE4"/>
    <w:rsid w:val="00ED14C1"/>
    <w:rsid w:val="00ED2482"/>
    <w:rsid w:val="00ED6EDC"/>
    <w:rsid w:val="00EF4B9D"/>
    <w:rsid w:val="00F10138"/>
    <w:rsid w:val="00F13B00"/>
    <w:rsid w:val="00F2217B"/>
    <w:rsid w:val="00F23725"/>
    <w:rsid w:val="00F304DA"/>
    <w:rsid w:val="00F3322C"/>
    <w:rsid w:val="00F34E05"/>
    <w:rsid w:val="00F46DA6"/>
    <w:rsid w:val="00F60A20"/>
    <w:rsid w:val="00F65EB4"/>
    <w:rsid w:val="00F6799C"/>
    <w:rsid w:val="00F7103C"/>
    <w:rsid w:val="00F73B5D"/>
    <w:rsid w:val="00F748A1"/>
    <w:rsid w:val="00F81340"/>
    <w:rsid w:val="00F96124"/>
    <w:rsid w:val="00FB59AC"/>
    <w:rsid w:val="00FD12E4"/>
    <w:rsid w:val="00FE3ABB"/>
    <w:rsid w:val="00FE5701"/>
    <w:rsid w:val="030ABFB2"/>
    <w:rsid w:val="0326920D"/>
    <w:rsid w:val="03675A1C"/>
    <w:rsid w:val="039E4291"/>
    <w:rsid w:val="03B7563B"/>
    <w:rsid w:val="03BD64A4"/>
    <w:rsid w:val="03D68D01"/>
    <w:rsid w:val="03DBC913"/>
    <w:rsid w:val="054737AE"/>
    <w:rsid w:val="07ABE62E"/>
    <w:rsid w:val="09335DBA"/>
    <w:rsid w:val="09AB736E"/>
    <w:rsid w:val="0A914B60"/>
    <w:rsid w:val="0ABFAF82"/>
    <w:rsid w:val="0B43E1A4"/>
    <w:rsid w:val="0C23CDED"/>
    <w:rsid w:val="0E19754C"/>
    <w:rsid w:val="0E34B0EF"/>
    <w:rsid w:val="0F4288AF"/>
    <w:rsid w:val="0F6C3EAD"/>
    <w:rsid w:val="10A123BE"/>
    <w:rsid w:val="1197B67D"/>
    <w:rsid w:val="11B6EFD5"/>
    <w:rsid w:val="123CF41F"/>
    <w:rsid w:val="123E9DE1"/>
    <w:rsid w:val="134CB834"/>
    <w:rsid w:val="15504650"/>
    <w:rsid w:val="158E8BA6"/>
    <w:rsid w:val="15FB7BE7"/>
    <w:rsid w:val="160D113A"/>
    <w:rsid w:val="16493442"/>
    <w:rsid w:val="16631BC2"/>
    <w:rsid w:val="1753B787"/>
    <w:rsid w:val="17E398B7"/>
    <w:rsid w:val="19E841E1"/>
    <w:rsid w:val="1A21CA4A"/>
    <w:rsid w:val="1A308769"/>
    <w:rsid w:val="1A8691F1"/>
    <w:rsid w:val="1AB5C4AD"/>
    <w:rsid w:val="1ABD080B"/>
    <w:rsid w:val="1AE0825D"/>
    <w:rsid w:val="1AFEAD80"/>
    <w:rsid w:val="1BCC57CA"/>
    <w:rsid w:val="1C890FCC"/>
    <w:rsid w:val="1CD7F914"/>
    <w:rsid w:val="1D692FDD"/>
    <w:rsid w:val="1DED98AD"/>
    <w:rsid w:val="1E098867"/>
    <w:rsid w:val="1F60EEFD"/>
    <w:rsid w:val="1FBCAC7A"/>
    <w:rsid w:val="1FEE2BAD"/>
    <w:rsid w:val="208860AE"/>
    <w:rsid w:val="216698B7"/>
    <w:rsid w:val="21AB0A7B"/>
    <w:rsid w:val="22E2DC24"/>
    <w:rsid w:val="23CC2EB8"/>
    <w:rsid w:val="244BCFF8"/>
    <w:rsid w:val="2475BB1C"/>
    <w:rsid w:val="247AF954"/>
    <w:rsid w:val="2578BB01"/>
    <w:rsid w:val="257B2796"/>
    <w:rsid w:val="25FC493E"/>
    <w:rsid w:val="262B9E4A"/>
    <w:rsid w:val="26655341"/>
    <w:rsid w:val="2666FD03"/>
    <w:rsid w:val="27E63E3E"/>
    <w:rsid w:val="293B396E"/>
    <w:rsid w:val="2A01EE9F"/>
    <w:rsid w:val="2A38AF31"/>
    <w:rsid w:val="2B81ED0B"/>
    <w:rsid w:val="2C54A688"/>
    <w:rsid w:val="2C6B9FA1"/>
    <w:rsid w:val="2CB75ED9"/>
    <w:rsid w:val="2D479EA5"/>
    <w:rsid w:val="2E1D0C12"/>
    <w:rsid w:val="2E4CD4A2"/>
    <w:rsid w:val="2E8F0AAE"/>
    <w:rsid w:val="2EBB48C8"/>
    <w:rsid w:val="2F7395A0"/>
    <w:rsid w:val="2F878A1E"/>
    <w:rsid w:val="310F6601"/>
    <w:rsid w:val="32408241"/>
    <w:rsid w:val="3324FCC6"/>
    <w:rsid w:val="3343DDBF"/>
    <w:rsid w:val="342FB32C"/>
    <w:rsid w:val="34E2581E"/>
    <w:rsid w:val="350001F2"/>
    <w:rsid w:val="352ACE8D"/>
    <w:rsid w:val="354D6553"/>
    <w:rsid w:val="35CB838D"/>
    <w:rsid w:val="35FD9318"/>
    <w:rsid w:val="3606042E"/>
    <w:rsid w:val="36A5A0F3"/>
    <w:rsid w:val="376753EE"/>
    <w:rsid w:val="3769FDEC"/>
    <w:rsid w:val="37D6254E"/>
    <w:rsid w:val="3800D083"/>
    <w:rsid w:val="38417154"/>
    <w:rsid w:val="38CDEEE8"/>
    <w:rsid w:val="39DD41B5"/>
    <w:rsid w:val="3A69EE11"/>
    <w:rsid w:val="3A85CC53"/>
    <w:rsid w:val="3B35ED9B"/>
    <w:rsid w:val="3B4C52A2"/>
    <w:rsid w:val="3BA54472"/>
    <w:rsid w:val="3BBE6DAC"/>
    <w:rsid w:val="3D29D327"/>
    <w:rsid w:val="3D38568A"/>
    <w:rsid w:val="3DBD6D15"/>
    <w:rsid w:val="3E3C2BFE"/>
    <w:rsid w:val="3F63CA62"/>
    <w:rsid w:val="400E7C64"/>
    <w:rsid w:val="403B07EB"/>
    <w:rsid w:val="408F4173"/>
    <w:rsid w:val="422B11D4"/>
    <w:rsid w:val="425E9391"/>
    <w:rsid w:val="43689421"/>
    <w:rsid w:val="43BB3626"/>
    <w:rsid w:val="441E9040"/>
    <w:rsid w:val="442BBCA8"/>
    <w:rsid w:val="44751B40"/>
    <w:rsid w:val="44797A85"/>
    <w:rsid w:val="45EF0A92"/>
    <w:rsid w:val="499D9A68"/>
    <w:rsid w:val="4B39E5F1"/>
    <w:rsid w:val="4BAB856B"/>
    <w:rsid w:val="4BCF7AB9"/>
    <w:rsid w:val="4BD924FD"/>
    <w:rsid w:val="4C23A0FA"/>
    <w:rsid w:val="4CC9C90D"/>
    <w:rsid w:val="4CD99620"/>
    <w:rsid w:val="4D08E8E0"/>
    <w:rsid w:val="4D14F57A"/>
    <w:rsid w:val="4D2E2D6F"/>
    <w:rsid w:val="4D5D92FC"/>
    <w:rsid w:val="4DB23B46"/>
    <w:rsid w:val="4DF52C0C"/>
    <w:rsid w:val="4E32BCE1"/>
    <w:rsid w:val="503C9BAE"/>
    <w:rsid w:val="52019E92"/>
    <w:rsid w:val="54041C6D"/>
    <w:rsid w:val="561EFFF0"/>
    <w:rsid w:val="569D3050"/>
    <w:rsid w:val="57044271"/>
    <w:rsid w:val="572F373E"/>
    <w:rsid w:val="576BE24C"/>
    <w:rsid w:val="5863D308"/>
    <w:rsid w:val="59C7DC8E"/>
    <w:rsid w:val="5E022D29"/>
    <w:rsid w:val="5E03C122"/>
    <w:rsid w:val="60D34F5D"/>
    <w:rsid w:val="60F50DA8"/>
    <w:rsid w:val="62CF4F5F"/>
    <w:rsid w:val="62F10657"/>
    <w:rsid w:val="640117DA"/>
    <w:rsid w:val="645A8A73"/>
    <w:rsid w:val="64940D76"/>
    <w:rsid w:val="6501461C"/>
    <w:rsid w:val="65C37E47"/>
    <w:rsid w:val="6670C5A3"/>
    <w:rsid w:val="66EEA241"/>
    <w:rsid w:val="6786B918"/>
    <w:rsid w:val="6925C3FD"/>
    <w:rsid w:val="69A9F98F"/>
    <w:rsid w:val="69F2E262"/>
    <w:rsid w:val="6A0AB329"/>
    <w:rsid w:val="6A4C45EE"/>
    <w:rsid w:val="6B758A66"/>
    <w:rsid w:val="6C1CF1D1"/>
    <w:rsid w:val="6CB0250F"/>
    <w:rsid w:val="6D872387"/>
    <w:rsid w:val="709BE240"/>
    <w:rsid w:val="70DBEFFB"/>
    <w:rsid w:val="71D59FB8"/>
    <w:rsid w:val="7288D2B1"/>
    <w:rsid w:val="72B37DE6"/>
    <w:rsid w:val="73A3CC92"/>
    <w:rsid w:val="73EFC553"/>
    <w:rsid w:val="76626B59"/>
    <w:rsid w:val="76A1FF70"/>
    <w:rsid w:val="77C9F7E5"/>
    <w:rsid w:val="782AA754"/>
    <w:rsid w:val="7965C846"/>
    <w:rsid w:val="7A0B7D87"/>
    <w:rsid w:val="7A33A5CE"/>
    <w:rsid w:val="7B358DA3"/>
    <w:rsid w:val="7C5ED96B"/>
    <w:rsid w:val="7C614600"/>
    <w:rsid w:val="7D2C4381"/>
    <w:rsid w:val="7D5BFAFF"/>
    <w:rsid w:val="7D88A6FD"/>
    <w:rsid w:val="7F031BDD"/>
    <w:rsid w:val="7FD47252"/>
    <w:rsid w:val="7FEC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A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wikipedia.org/wiki/Data_mediation"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en.wikipedia.org/wiki/Data_transform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en.wikipedia.org/w/index.php?title=Data_consolidation&amp;action=edit&amp;redlink=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SharedWithUsers xmlns="a11cff58-0788-4411-adcb-6c3933861b1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0" ma:contentTypeDescription="Create a new document." ma:contentTypeScope="" ma:versionID="cfd950961c3cdfd61af0b6962722201b">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5d5af30d092157ce2cbdda7416a3e18e"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b01f1fda-c5de-4c4a-aeaf-89996165eb0d"/>
    <ds:schemaRef ds:uri="e6d15cc9-787b-40c8-bed9-024a43939d4e"/>
  </ds:schemaRefs>
</ds:datastoreItem>
</file>

<file path=customXml/itemProps2.xml><?xml version="1.0" encoding="utf-8"?>
<ds:datastoreItem xmlns:ds="http://schemas.openxmlformats.org/officeDocument/2006/customXml" ds:itemID="{E2132363-6227-4488-AC44-DB5DF31CDAD5}"/>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487C7489-CB39-483F-9CDF-32907DAE1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LLD.dotx</Template>
  <TotalTime>45</TotalTime>
  <Pages>7</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RAMYA</cp:lastModifiedBy>
  <cp:revision>12</cp:revision>
  <dcterms:created xsi:type="dcterms:W3CDTF">2022-03-08T15:07:00Z</dcterms:created>
  <dcterms:modified xsi:type="dcterms:W3CDTF">2022-11-09T05:17:00Z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